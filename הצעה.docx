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C3" w:rsidRPr="008A55C3" w:rsidRDefault="00A876E0" w:rsidP="001B7A86">
      <w:pPr>
        <w:pStyle w:val="a3"/>
        <w:bidi/>
        <w:spacing w:line="360" w:lineRule="auto"/>
        <w:rPr>
          <w:rFonts w:cs="David"/>
          <w:sz w:val="24"/>
          <w:szCs w:val="24"/>
          <w:rtl/>
        </w:rPr>
      </w:pPr>
      <w:r w:rsidRPr="00A876E0">
        <w:rPr>
          <w:rFonts w:cs="David" w:hint="cs"/>
          <w:sz w:val="24"/>
          <w:szCs w:val="24"/>
          <w:rtl/>
        </w:rPr>
        <w:t>בס</w:t>
      </w:r>
      <w:r w:rsidRPr="00A876E0">
        <w:rPr>
          <w:rFonts w:cs="David"/>
          <w:sz w:val="24"/>
          <w:szCs w:val="24"/>
          <w:rtl/>
        </w:rPr>
        <w:t>"</w:t>
      </w:r>
      <w:r w:rsidRPr="00A876E0">
        <w:rPr>
          <w:rFonts w:cs="David" w:hint="cs"/>
          <w:sz w:val="24"/>
          <w:szCs w:val="24"/>
          <w:rtl/>
        </w:rPr>
        <w:t>ד</w:t>
      </w:r>
    </w:p>
    <w:p w:rsidR="00A876E0" w:rsidRPr="00A876E0" w:rsidRDefault="00A876E0" w:rsidP="00A876E0">
      <w:pPr>
        <w:pStyle w:val="a3"/>
        <w:bidi/>
        <w:spacing w:line="360" w:lineRule="auto"/>
        <w:jc w:val="center"/>
        <w:rPr>
          <w:rFonts w:cs="David"/>
        </w:rPr>
      </w:pPr>
      <w:r w:rsidRPr="00A876E0">
        <w:rPr>
          <w:rFonts w:cs="David" w:hint="eastAsia"/>
          <w:rtl/>
        </w:rPr>
        <w:t>הצעת</w:t>
      </w:r>
      <w:r w:rsidRPr="00A876E0">
        <w:rPr>
          <w:rFonts w:cs="David"/>
          <w:rtl/>
        </w:rPr>
        <w:t xml:space="preserve"> </w:t>
      </w:r>
      <w:r w:rsidRPr="00A876E0">
        <w:rPr>
          <w:rFonts w:cs="David" w:hint="eastAsia"/>
          <w:rtl/>
        </w:rPr>
        <w:t>פרויקט</w:t>
      </w:r>
      <w:r w:rsidRPr="00A876E0">
        <w:rPr>
          <w:rFonts w:cs="David"/>
          <w:rtl/>
        </w:rPr>
        <w:t xml:space="preserve"> </w:t>
      </w:r>
      <w:r w:rsidRPr="00A876E0">
        <w:rPr>
          <w:rFonts w:cs="David"/>
        </w:rPr>
        <w:t>WinSMARTS</w:t>
      </w:r>
    </w:p>
    <w:p w:rsidR="0027289A" w:rsidRDefault="00A876E0" w:rsidP="0027289A">
      <w:pPr>
        <w:pStyle w:val="a6"/>
        <w:bidi/>
        <w:rPr>
          <w:rtl/>
        </w:rPr>
      </w:pPr>
      <w:r w:rsidRPr="00A876E0">
        <w:rPr>
          <w:rFonts w:cs="David" w:hint="eastAsia"/>
          <w:rtl/>
        </w:rPr>
        <w:t>ברוך</w:t>
      </w:r>
      <w:r w:rsidRPr="00A876E0">
        <w:rPr>
          <w:rFonts w:cs="David"/>
          <w:rtl/>
        </w:rPr>
        <w:t xml:space="preserve"> </w:t>
      </w:r>
      <w:r w:rsidRPr="00A876E0">
        <w:rPr>
          <w:rFonts w:cs="David" w:hint="eastAsia"/>
          <w:rtl/>
        </w:rPr>
        <w:t>בורשטיין</w:t>
      </w:r>
      <w:r w:rsidRPr="00A876E0">
        <w:rPr>
          <w:rFonts w:cs="David"/>
          <w:rtl/>
        </w:rPr>
        <w:t xml:space="preserve"> </w:t>
      </w:r>
      <w:r w:rsidRPr="00A876E0">
        <w:rPr>
          <w:rFonts w:cs="David" w:hint="eastAsia"/>
          <w:rtl/>
        </w:rPr>
        <w:t>ו</w:t>
      </w:r>
      <w:bookmarkStart w:id="0" w:name="_GoBack"/>
      <w:bookmarkEnd w:id="0"/>
      <w:r w:rsidRPr="00A876E0">
        <w:rPr>
          <w:rFonts w:cs="David" w:hint="eastAsia"/>
          <w:rtl/>
        </w:rPr>
        <w:t>אלעד</w:t>
      </w:r>
      <w:r w:rsidRPr="00A876E0">
        <w:rPr>
          <w:rFonts w:cs="David"/>
          <w:rtl/>
        </w:rPr>
        <w:t xml:space="preserve"> </w:t>
      </w:r>
      <w:r w:rsidRPr="00A876E0">
        <w:rPr>
          <w:rFonts w:cs="David" w:hint="eastAsia"/>
          <w:rtl/>
        </w:rPr>
        <w:t>יחיאל</w:t>
      </w:r>
      <w:r w:rsidR="0027289A">
        <w:rPr>
          <w:rFonts w:cs="David" w:hint="cs"/>
          <w:rtl/>
        </w:rPr>
        <w:t xml:space="preserve">, </w:t>
      </w:r>
      <w:r w:rsidR="0027289A">
        <w:rPr>
          <w:rFonts w:hint="cs"/>
          <w:rtl/>
        </w:rPr>
        <w:t>מנחה- ד"ר אריאל שטולמן</w:t>
      </w:r>
    </w:p>
    <w:p w:rsidR="00A876E0" w:rsidRDefault="00A876E0" w:rsidP="00A876E0">
      <w:pPr>
        <w:bidi/>
        <w:rPr>
          <w:rtl/>
        </w:rPr>
      </w:pPr>
    </w:p>
    <w:p w:rsidR="00A876E0" w:rsidRPr="00A876E0" w:rsidRDefault="00A876E0" w:rsidP="00A876E0">
      <w:pPr>
        <w:pStyle w:val="1"/>
        <w:bidi/>
        <w:rPr>
          <w:rFonts w:cs="David"/>
          <w:rtl/>
        </w:rPr>
      </w:pPr>
      <w:r w:rsidRPr="00A876E0">
        <w:rPr>
          <w:rFonts w:cs="David" w:hint="eastAsia"/>
          <w:rtl/>
        </w:rPr>
        <w:t>מקום</w:t>
      </w:r>
      <w:r w:rsidRPr="00A876E0">
        <w:rPr>
          <w:rFonts w:cs="David"/>
          <w:rtl/>
        </w:rPr>
        <w:t xml:space="preserve"> </w:t>
      </w:r>
      <w:r w:rsidRPr="00A876E0">
        <w:rPr>
          <w:rFonts w:cs="David" w:hint="eastAsia"/>
          <w:rtl/>
        </w:rPr>
        <w:t>ביצוע</w:t>
      </w:r>
      <w:r w:rsidRPr="00A876E0">
        <w:rPr>
          <w:rFonts w:cs="David"/>
          <w:rtl/>
        </w:rPr>
        <w:t xml:space="preserve"> </w:t>
      </w:r>
      <w:r w:rsidRPr="00A876E0">
        <w:rPr>
          <w:rFonts w:cs="David" w:hint="eastAsia"/>
          <w:rtl/>
        </w:rPr>
        <w:t>הפרוייקט</w:t>
      </w:r>
    </w:p>
    <w:p w:rsidR="00A876E0" w:rsidRDefault="00F72317" w:rsidP="00A876E0">
      <w:pPr>
        <w:bidi/>
        <w:rPr>
          <w:rtl/>
        </w:rPr>
      </w:pPr>
      <w:r>
        <w:rPr>
          <w:rFonts w:hint="cs"/>
          <w:rtl/>
        </w:rPr>
        <w:t>מכון לב / בבית</w:t>
      </w:r>
    </w:p>
    <w:p w:rsidR="001F6100" w:rsidRPr="008A55C3" w:rsidRDefault="00A876E0" w:rsidP="001B7A86">
      <w:pPr>
        <w:pStyle w:val="1"/>
        <w:bidi/>
        <w:spacing w:line="360" w:lineRule="auto"/>
        <w:rPr>
          <w:rFonts w:cs="David"/>
          <w:rtl/>
        </w:rPr>
      </w:pPr>
      <w:r w:rsidRPr="00A876E0">
        <w:rPr>
          <w:rFonts w:cs="David" w:hint="eastAsia"/>
          <w:rtl/>
        </w:rPr>
        <w:t>רקע</w:t>
      </w:r>
    </w:p>
    <w:p w:rsidR="001F6100" w:rsidRDefault="001F6100" w:rsidP="00A377B6">
      <w:pPr>
        <w:bidi/>
        <w:spacing w:line="360" w:lineRule="auto"/>
        <w:rPr>
          <w:sz w:val="24"/>
          <w:szCs w:val="24"/>
          <w:rtl/>
        </w:rPr>
      </w:pPr>
      <w:r w:rsidRPr="00A377B6">
        <w:rPr>
          <w:rFonts w:hint="cs"/>
          <w:sz w:val="24"/>
          <w:szCs w:val="24"/>
          <w:rtl/>
        </w:rPr>
        <w:t xml:space="preserve">בקורס "הנדסת מערכות תגובתיות וזמן אמת" יש כלי שמיועד ללימוד פעולת </w:t>
      </w:r>
      <w:r w:rsidRPr="00A377B6">
        <w:rPr>
          <w:sz w:val="24"/>
          <w:szCs w:val="24"/>
        </w:rPr>
        <w:t>task scheduler</w:t>
      </w:r>
      <w:r w:rsidRPr="00A377B6">
        <w:rPr>
          <w:rFonts w:hint="cs"/>
          <w:sz w:val="24"/>
          <w:szCs w:val="24"/>
          <w:rtl/>
        </w:rPr>
        <w:t xml:space="preserve"> ודימוי אלגוריתמים שונים</w:t>
      </w:r>
      <w:r w:rsidR="001474D0">
        <w:rPr>
          <w:rFonts w:hint="cs"/>
          <w:sz w:val="24"/>
          <w:szCs w:val="24"/>
          <w:rtl/>
        </w:rPr>
        <w:t xml:space="preserve"> שלו</w:t>
      </w:r>
      <w:r w:rsidRPr="00A377B6">
        <w:rPr>
          <w:rFonts w:hint="cs"/>
          <w:sz w:val="24"/>
          <w:szCs w:val="24"/>
          <w:rtl/>
        </w:rPr>
        <w:t xml:space="preserve"> ועוד כמה פעולות של מערכת הפעלה. לכלי הזה קוראים </w:t>
      </w:r>
      <w:r w:rsidRPr="00A377B6">
        <w:rPr>
          <w:b/>
          <w:bCs/>
          <w:sz w:val="28"/>
          <w:szCs w:val="28"/>
        </w:rPr>
        <w:t>SMARTS</w:t>
      </w:r>
      <w:r w:rsidRPr="00A377B6">
        <w:rPr>
          <w:sz w:val="28"/>
          <w:szCs w:val="28"/>
        </w:rPr>
        <w:t xml:space="preserve"> (</w:t>
      </w:r>
      <w:r w:rsidRPr="00A377B6">
        <w:rPr>
          <w:b/>
          <w:bCs/>
          <w:sz w:val="28"/>
          <w:szCs w:val="28"/>
        </w:rPr>
        <w:t>Sma</w:t>
      </w:r>
      <w:r w:rsidRPr="00A377B6">
        <w:rPr>
          <w:sz w:val="28"/>
          <w:szCs w:val="28"/>
        </w:rPr>
        <w:t xml:space="preserve">ll </w:t>
      </w:r>
      <w:r w:rsidRPr="00A377B6">
        <w:rPr>
          <w:b/>
          <w:bCs/>
          <w:sz w:val="28"/>
          <w:szCs w:val="28"/>
        </w:rPr>
        <w:t>R</w:t>
      </w:r>
      <w:r w:rsidRPr="00A377B6">
        <w:rPr>
          <w:sz w:val="28"/>
          <w:szCs w:val="28"/>
        </w:rPr>
        <w:t xml:space="preserve">eal </w:t>
      </w:r>
      <w:r w:rsidRPr="00A377B6">
        <w:rPr>
          <w:b/>
          <w:bCs/>
          <w:sz w:val="28"/>
          <w:szCs w:val="28"/>
        </w:rPr>
        <w:t>T</w:t>
      </w:r>
      <w:r w:rsidRPr="00A377B6">
        <w:rPr>
          <w:sz w:val="28"/>
          <w:szCs w:val="28"/>
        </w:rPr>
        <w:t xml:space="preserve">ime </w:t>
      </w:r>
      <w:r w:rsidRPr="00A377B6">
        <w:rPr>
          <w:b/>
          <w:bCs/>
          <w:sz w:val="28"/>
          <w:szCs w:val="28"/>
        </w:rPr>
        <w:t>S</w:t>
      </w:r>
      <w:r w:rsidRPr="00A377B6">
        <w:rPr>
          <w:sz w:val="28"/>
          <w:szCs w:val="28"/>
        </w:rPr>
        <w:t>ystem for the real-time laboratory)</w:t>
      </w:r>
      <w:r w:rsidR="00A377B6">
        <w:rPr>
          <w:rFonts w:hint="cs"/>
          <w:sz w:val="28"/>
          <w:szCs w:val="28"/>
          <w:rtl/>
        </w:rPr>
        <w:t xml:space="preserve"> </w:t>
      </w:r>
      <w:r w:rsidR="00A377B6">
        <w:rPr>
          <w:rFonts w:hint="cs"/>
          <w:sz w:val="24"/>
          <w:szCs w:val="24"/>
          <w:rtl/>
        </w:rPr>
        <w:t>ומטרתו היא ללמד על שיטות שונות לתזמון תהליכים מחזוריים סינכרוניים ומקביל</w:t>
      </w:r>
      <w:r w:rsidR="001474D0">
        <w:rPr>
          <w:rFonts w:hint="cs"/>
          <w:sz w:val="24"/>
          <w:szCs w:val="24"/>
          <w:rtl/>
        </w:rPr>
        <w:t>י</w:t>
      </w:r>
      <w:r w:rsidR="00A377B6">
        <w:rPr>
          <w:rFonts w:hint="cs"/>
          <w:sz w:val="24"/>
          <w:szCs w:val="24"/>
          <w:rtl/>
        </w:rPr>
        <w:t>ים א-סינכרוניים, להראות את אופן הפעולה שלהם ובאיזה מצבים הם מתאימים יותר או פחות.</w:t>
      </w:r>
    </w:p>
    <w:p w:rsidR="001474D0" w:rsidRDefault="001474D0" w:rsidP="001474D0">
      <w:pPr>
        <w:bidi/>
        <w:spacing w:line="360" w:lineRule="auto"/>
        <w:rPr>
          <w:sz w:val="24"/>
          <w:szCs w:val="24"/>
          <w:rtl/>
        </w:rPr>
      </w:pPr>
      <w:r>
        <w:rPr>
          <w:rFonts w:hint="cs"/>
          <w:sz w:val="24"/>
          <w:szCs w:val="24"/>
          <w:rtl/>
        </w:rPr>
        <w:t xml:space="preserve">בכלי הנ"ל ישנם מספר בעיות, כאשר המרכזית היא שהוא יכול לרוץ רק בסביבת </w:t>
      </w:r>
      <w:r>
        <w:rPr>
          <w:sz w:val="24"/>
          <w:szCs w:val="24"/>
        </w:rPr>
        <w:t>DOS</w:t>
      </w:r>
      <w:r>
        <w:rPr>
          <w:rFonts w:hint="cs"/>
          <w:sz w:val="24"/>
          <w:szCs w:val="24"/>
          <w:rtl/>
        </w:rPr>
        <w:t xml:space="preserve">. דבר זה מקשה על השימוש בו. צורת ההפעלה המומלצת היא לפתוח תוכנת </w:t>
      </w:r>
      <w:r>
        <w:rPr>
          <w:sz w:val="24"/>
          <w:szCs w:val="24"/>
        </w:rPr>
        <w:t>DOSBOX</w:t>
      </w:r>
      <w:r>
        <w:rPr>
          <w:rFonts w:hint="cs"/>
          <w:sz w:val="24"/>
          <w:szCs w:val="24"/>
          <w:rtl/>
        </w:rPr>
        <w:t xml:space="preserve"> (אמולטור של </w:t>
      </w:r>
      <w:r>
        <w:rPr>
          <w:sz w:val="24"/>
          <w:szCs w:val="24"/>
        </w:rPr>
        <w:t>DOS</w:t>
      </w:r>
      <w:r>
        <w:rPr>
          <w:rFonts w:hint="cs"/>
          <w:sz w:val="24"/>
          <w:szCs w:val="24"/>
          <w:rtl/>
        </w:rPr>
        <w:t>), לקמפל ב</w:t>
      </w:r>
      <w:r>
        <w:rPr>
          <w:sz w:val="24"/>
          <w:szCs w:val="24"/>
        </w:rPr>
        <w:t>Turbo C++</w:t>
      </w:r>
      <w:r>
        <w:rPr>
          <w:rFonts w:hint="cs"/>
          <w:sz w:val="24"/>
          <w:szCs w:val="24"/>
          <w:rtl/>
        </w:rPr>
        <w:t xml:space="preserve"> בתוך ה</w:t>
      </w:r>
      <w:r>
        <w:rPr>
          <w:sz w:val="24"/>
          <w:szCs w:val="24"/>
        </w:rPr>
        <w:t>DOSBOX</w:t>
      </w:r>
      <w:r>
        <w:rPr>
          <w:rFonts w:hint="cs"/>
          <w:sz w:val="24"/>
          <w:szCs w:val="24"/>
          <w:rtl/>
        </w:rPr>
        <w:t>, לראות פלט, לערוך את הקבצים בעורך טקסט ב</w:t>
      </w:r>
      <w:r>
        <w:rPr>
          <w:sz w:val="24"/>
          <w:szCs w:val="24"/>
        </w:rPr>
        <w:t>Windows</w:t>
      </w:r>
      <w:r>
        <w:rPr>
          <w:rFonts w:hint="cs"/>
          <w:sz w:val="24"/>
          <w:szCs w:val="24"/>
          <w:rtl/>
        </w:rPr>
        <w:t>, וחוזר חלילה.</w:t>
      </w:r>
    </w:p>
    <w:p w:rsidR="001474D0" w:rsidRDefault="001474D0" w:rsidP="001474D0">
      <w:pPr>
        <w:bidi/>
        <w:spacing w:line="360" w:lineRule="auto"/>
        <w:rPr>
          <w:sz w:val="24"/>
          <w:szCs w:val="24"/>
          <w:rtl/>
        </w:rPr>
      </w:pPr>
      <w:r>
        <w:rPr>
          <w:rFonts w:hint="cs"/>
          <w:sz w:val="24"/>
          <w:szCs w:val="24"/>
          <w:rtl/>
        </w:rPr>
        <w:t>שימוש כזה מקשה מאוד על העבודה מהסיבות הבאות:</w:t>
      </w:r>
    </w:p>
    <w:p w:rsidR="006C1565" w:rsidRPr="006C1565" w:rsidRDefault="006C1565" w:rsidP="00915ABD">
      <w:pPr>
        <w:pStyle w:val="a5"/>
        <w:numPr>
          <w:ilvl w:val="0"/>
          <w:numId w:val="1"/>
        </w:numPr>
        <w:bidi/>
        <w:spacing w:line="360" w:lineRule="auto"/>
        <w:rPr>
          <w:sz w:val="24"/>
          <w:szCs w:val="24"/>
        </w:rPr>
      </w:pPr>
      <w:r>
        <w:rPr>
          <w:rFonts w:hint="cs"/>
          <w:sz w:val="24"/>
          <w:szCs w:val="24"/>
          <w:rtl/>
        </w:rPr>
        <w:t xml:space="preserve">בעיה הכי גדולה - </w:t>
      </w:r>
      <w:r w:rsidR="00915ABD">
        <w:rPr>
          <w:rFonts w:hint="cs"/>
          <w:sz w:val="24"/>
          <w:szCs w:val="24"/>
          <w:rtl/>
        </w:rPr>
        <w:t>יש</w:t>
      </w:r>
      <w:r w:rsidRPr="006C1565">
        <w:rPr>
          <w:rFonts w:hint="cs"/>
          <w:sz w:val="24"/>
          <w:szCs w:val="24"/>
          <w:rtl/>
        </w:rPr>
        <w:t xml:space="preserve"> </w:t>
      </w:r>
      <w:r w:rsidRPr="006C1565">
        <w:rPr>
          <w:sz w:val="24"/>
          <w:szCs w:val="24"/>
        </w:rPr>
        <w:t>DEBUGGER</w:t>
      </w:r>
      <w:r w:rsidR="00915ABD">
        <w:rPr>
          <w:rFonts w:hint="cs"/>
          <w:sz w:val="24"/>
          <w:szCs w:val="24"/>
          <w:rtl/>
        </w:rPr>
        <w:t xml:space="preserve"> פרימטיבי, </w:t>
      </w:r>
      <w:r w:rsidRPr="006C1565">
        <w:rPr>
          <w:rFonts w:hint="cs"/>
          <w:sz w:val="24"/>
          <w:szCs w:val="24"/>
          <w:rtl/>
        </w:rPr>
        <w:t>חלק גדול מחיפוש השגיאות הוא בשיטת הניסוי וטעיה</w:t>
      </w:r>
      <w:r w:rsidR="00915ABD" w:rsidRPr="006C1565">
        <w:rPr>
          <w:rFonts w:hint="cs"/>
          <w:sz w:val="24"/>
          <w:szCs w:val="24"/>
          <w:rtl/>
        </w:rPr>
        <w:t>,</w:t>
      </w:r>
      <w:r w:rsidR="00915ABD">
        <w:rPr>
          <w:rFonts w:hint="cs"/>
          <w:sz w:val="24"/>
          <w:szCs w:val="24"/>
          <w:rtl/>
        </w:rPr>
        <w:t xml:space="preserve"> שתילת פקודות פלט למסך</w:t>
      </w:r>
      <w:r w:rsidRPr="006C1565">
        <w:rPr>
          <w:rFonts w:hint="cs"/>
          <w:sz w:val="24"/>
          <w:szCs w:val="24"/>
          <w:rtl/>
        </w:rPr>
        <w:t>, כאשר בכל ניסוי צריך שוב לקמפל ולהריץ ב</w:t>
      </w:r>
      <w:r w:rsidRPr="006C1565">
        <w:rPr>
          <w:sz w:val="24"/>
          <w:szCs w:val="24"/>
        </w:rPr>
        <w:t>Turbo C++</w:t>
      </w:r>
      <w:r w:rsidRPr="006C1565">
        <w:rPr>
          <w:rFonts w:hint="cs"/>
          <w:sz w:val="24"/>
          <w:szCs w:val="24"/>
          <w:rtl/>
        </w:rPr>
        <w:t>. כשהתוכנית נתקעת צריך לסגור את כל ה</w:t>
      </w:r>
      <w:r w:rsidRPr="006C1565">
        <w:rPr>
          <w:sz w:val="24"/>
          <w:szCs w:val="24"/>
        </w:rPr>
        <w:t xml:space="preserve">DOSBOX </w:t>
      </w:r>
      <w:r w:rsidRPr="006C1565">
        <w:rPr>
          <w:rFonts w:hint="cs"/>
          <w:sz w:val="24"/>
          <w:szCs w:val="24"/>
          <w:rtl/>
        </w:rPr>
        <w:t xml:space="preserve"> ולהפעיל שוב.</w:t>
      </w:r>
    </w:p>
    <w:p w:rsidR="001474D0" w:rsidRDefault="001474D0" w:rsidP="00A87A11">
      <w:pPr>
        <w:pStyle w:val="a5"/>
        <w:numPr>
          <w:ilvl w:val="0"/>
          <w:numId w:val="1"/>
        </w:numPr>
        <w:bidi/>
        <w:spacing w:line="360" w:lineRule="auto"/>
        <w:rPr>
          <w:sz w:val="24"/>
          <w:szCs w:val="24"/>
        </w:rPr>
      </w:pPr>
      <w:r>
        <w:rPr>
          <w:rFonts w:hint="cs"/>
          <w:sz w:val="24"/>
          <w:szCs w:val="24"/>
          <w:rtl/>
        </w:rPr>
        <w:t>הפיתוח נעשה בעורך טקסט ולא בסביבת פיתוח משולבת (</w:t>
      </w:r>
      <w:r>
        <w:rPr>
          <w:sz w:val="24"/>
          <w:szCs w:val="24"/>
        </w:rPr>
        <w:t>IDE</w:t>
      </w:r>
      <w:r>
        <w:rPr>
          <w:rFonts w:hint="cs"/>
          <w:sz w:val="24"/>
          <w:szCs w:val="24"/>
          <w:rtl/>
        </w:rPr>
        <w:t xml:space="preserve">), מה שאומר שאין כלים שמקובלים היום בכל סביבת פיתוח, </w:t>
      </w:r>
      <w:r w:rsidR="005E2583">
        <w:rPr>
          <w:rFonts w:hint="cs"/>
          <w:sz w:val="24"/>
          <w:szCs w:val="24"/>
          <w:rtl/>
        </w:rPr>
        <w:t xml:space="preserve">אינטגרציה עם פרויקטים אחרים, </w:t>
      </w:r>
      <w:r w:rsidR="00A87A11">
        <w:rPr>
          <w:rFonts w:hint="cs"/>
          <w:sz w:val="24"/>
          <w:szCs w:val="24"/>
          <w:rtl/>
        </w:rPr>
        <w:t xml:space="preserve">מעקב אחר מצב </w:t>
      </w:r>
      <w:r w:rsidR="00A87A11">
        <w:rPr>
          <w:sz w:val="24"/>
          <w:szCs w:val="24"/>
        </w:rPr>
        <w:t>Registers</w:t>
      </w:r>
      <w:r w:rsidR="00A87A11">
        <w:rPr>
          <w:rFonts w:hint="cs"/>
          <w:sz w:val="24"/>
          <w:szCs w:val="24"/>
          <w:rtl/>
        </w:rPr>
        <w:t xml:space="preserve"> וה </w:t>
      </w:r>
      <w:r w:rsidR="00A87A11">
        <w:rPr>
          <w:sz w:val="24"/>
          <w:szCs w:val="24"/>
        </w:rPr>
        <w:t>Flags</w:t>
      </w:r>
      <w:r w:rsidR="00A87A11">
        <w:rPr>
          <w:rFonts w:hint="cs"/>
          <w:sz w:val="24"/>
          <w:szCs w:val="24"/>
          <w:rtl/>
        </w:rPr>
        <w:t xml:space="preserve"> של המעבד, </w:t>
      </w:r>
      <w:r>
        <w:rPr>
          <w:rFonts w:hint="cs"/>
          <w:sz w:val="24"/>
          <w:szCs w:val="24"/>
          <w:rtl/>
        </w:rPr>
        <w:t>השלמות אוטומטיות</w:t>
      </w:r>
      <w:r w:rsidR="00A87A11">
        <w:rPr>
          <w:rFonts w:hint="cs"/>
          <w:sz w:val="24"/>
          <w:szCs w:val="24"/>
          <w:rtl/>
        </w:rPr>
        <w:t xml:space="preserve"> ועוד.</w:t>
      </w:r>
    </w:p>
    <w:p w:rsidR="005E2583" w:rsidRDefault="001A048D" w:rsidP="00A87A11">
      <w:pPr>
        <w:pStyle w:val="a5"/>
        <w:numPr>
          <w:ilvl w:val="0"/>
          <w:numId w:val="1"/>
        </w:numPr>
        <w:bidi/>
        <w:spacing w:line="360" w:lineRule="auto"/>
        <w:rPr>
          <w:sz w:val="24"/>
          <w:szCs w:val="24"/>
        </w:rPr>
      </w:pPr>
      <w:r w:rsidRPr="00140C7D">
        <w:rPr>
          <w:rFonts w:hint="cs"/>
          <w:sz w:val="24"/>
          <w:szCs w:val="24"/>
          <w:rtl/>
        </w:rPr>
        <w:t xml:space="preserve">לא </w:t>
      </w:r>
      <w:r>
        <w:rPr>
          <w:rFonts w:hint="cs"/>
          <w:sz w:val="24"/>
          <w:szCs w:val="24"/>
          <w:rtl/>
        </w:rPr>
        <w:t xml:space="preserve">ניתן לעשות </w:t>
      </w:r>
      <w:r>
        <w:rPr>
          <w:sz w:val="24"/>
          <w:szCs w:val="24"/>
        </w:rPr>
        <w:t>Reuse</w:t>
      </w:r>
      <w:r w:rsidR="005E2583">
        <w:rPr>
          <w:rFonts w:hint="cs"/>
          <w:sz w:val="24"/>
          <w:szCs w:val="24"/>
          <w:rtl/>
        </w:rPr>
        <w:t xml:space="preserve"> לקוד.</w:t>
      </w:r>
    </w:p>
    <w:p w:rsidR="00140C7D" w:rsidRPr="00A87A11" w:rsidRDefault="00140C7D" w:rsidP="00140C7D">
      <w:pPr>
        <w:pStyle w:val="a5"/>
        <w:numPr>
          <w:ilvl w:val="0"/>
          <w:numId w:val="1"/>
        </w:numPr>
        <w:bidi/>
        <w:spacing w:line="360" w:lineRule="auto"/>
        <w:rPr>
          <w:sz w:val="24"/>
          <w:szCs w:val="24"/>
        </w:rPr>
      </w:pPr>
      <w:r w:rsidRPr="00A87A11">
        <w:rPr>
          <w:rFonts w:hint="cs"/>
          <w:sz w:val="24"/>
          <w:szCs w:val="24"/>
          <w:rtl/>
        </w:rPr>
        <w:lastRenderedPageBreak/>
        <w:t>מבנה המעבד</w:t>
      </w:r>
      <w:r w:rsidR="005E2583" w:rsidRPr="00A87A11">
        <w:rPr>
          <w:rFonts w:hint="cs"/>
          <w:sz w:val="24"/>
          <w:szCs w:val="24"/>
          <w:rtl/>
        </w:rPr>
        <w:t xml:space="preserve"> באמולטור</w:t>
      </w:r>
      <w:r w:rsidRPr="00A87A11">
        <w:rPr>
          <w:rFonts w:hint="cs"/>
          <w:sz w:val="24"/>
          <w:szCs w:val="24"/>
          <w:rtl/>
        </w:rPr>
        <w:t xml:space="preserve"> מיושן ושונה </w:t>
      </w:r>
      <w:r w:rsidR="005E2583" w:rsidRPr="00A87A11">
        <w:rPr>
          <w:rFonts w:hint="cs"/>
          <w:sz w:val="24"/>
          <w:szCs w:val="24"/>
          <w:rtl/>
        </w:rPr>
        <w:t>בהרבה</w:t>
      </w:r>
      <w:r w:rsidR="00A87A11" w:rsidRPr="00A87A11">
        <w:rPr>
          <w:rFonts w:hint="cs"/>
          <w:sz w:val="24"/>
          <w:szCs w:val="24"/>
          <w:rtl/>
        </w:rPr>
        <w:t xml:space="preserve"> מהמצוי בשוק, </w:t>
      </w:r>
      <w:r w:rsidRPr="00A87A11">
        <w:rPr>
          <w:rFonts w:hint="cs"/>
          <w:sz w:val="24"/>
          <w:szCs w:val="24"/>
          <w:rtl/>
        </w:rPr>
        <w:t>אין התאמה ל</w:t>
      </w:r>
      <w:r w:rsidRPr="00A87A11">
        <w:rPr>
          <w:rFonts w:cs="Arial" w:hint="cs"/>
          <w:sz w:val="24"/>
          <w:szCs w:val="24"/>
          <w:rtl/>
        </w:rPr>
        <w:t>ארכיטקטורת</w:t>
      </w:r>
      <w:r w:rsidRPr="00A87A11">
        <w:rPr>
          <w:rFonts w:cs="Arial"/>
          <w:sz w:val="24"/>
          <w:szCs w:val="24"/>
          <w:rtl/>
        </w:rPr>
        <w:t xml:space="preserve"> </w:t>
      </w:r>
      <w:r w:rsidRPr="00A87A11">
        <w:rPr>
          <w:sz w:val="24"/>
          <w:szCs w:val="24"/>
        </w:rPr>
        <w:t>x86-64</w:t>
      </w:r>
      <w:r w:rsidR="00A87A11">
        <w:rPr>
          <w:rFonts w:hint="cs"/>
          <w:sz w:val="24"/>
          <w:szCs w:val="24"/>
          <w:rtl/>
        </w:rPr>
        <w:t>.</w:t>
      </w:r>
    </w:p>
    <w:p w:rsidR="001474D0" w:rsidRDefault="001474D0" w:rsidP="00636FC6">
      <w:pPr>
        <w:pStyle w:val="a5"/>
        <w:numPr>
          <w:ilvl w:val="0"/>
          <w:numId w:val="1"/>
        </w:numPr>
        <w:bidi/>
        <w:spacing w:line="360" w:lineRule="auto"/>
        <w:rPr>
          <w:sz w:val="24"/>
          <w:szCs w:val="24"/>
        </w:rPr>
      </w:pPr>
      <w:r>
        <w:rPr>
          <w:rFonts w:hint="cs"/>
          <w:sz w:val="24"/>
          <w:szCs w:val="24"/>
          <w:rtl/>
        </w:rPr>
        <w:t>הקימפול הוא מאוד לא נוח</w:t>
      </w:r>
      <w:r w:rsidR="00F76BB0">
        <w:rPr>
          <w:rFonts w:hint="cs"/>
          <w:sz w:val="24"/>
          <w:szCs w:val="24"/>
          <w:rtl/>
        </w:rPr>
        <w:t>.</w:t>
      </w:r>
      <w:r>
        <w:rPr>
          <w:rFonts w:hint="cs"/>
          <w:sz w:val="24"/>
          <w:szCs w:val="24"/>
          <w:rtl/>
        </w:rPr>
        <w:t xml:space="preserve"> </w:t>
      </w:r>
      <w:r w:rsidR="00636FC6">
        <w:rPr>
          <w:rFonts w:hint="cs"/>
          <w:sz w:val="24"/>
          <w:szCs w:val="24"/>
          <w:rtl/>
        </w:rPr>
        <w:t xml:space="preserve">חלק </w:t>
      </w:r>
      <w:r w:rsidR="00F72317">
        <w:rPr>
          <w:rFonts w:ascii="Arial" w:hAnsi="Arial" w:cs="Arial" w:hint="cs"/>
          <w:sz w:val="24"/>
          <w:szCs w:val="24"/>
          <w:rtl/>
        </w:rPr>
        <w:t>מ</w:t>
      </w:r>
      <w:r>
        <w:rPr>
          <w:rFonts w:hint="cs"/>
          <w:sz w:val="24"/>
          <w:szCs w:val="24"/>
          <w:rtl/>
        </w:rPr>
        <w:t xml:space="preserve">מקשי </w:t>
      </w:r>
      <w:r w:rsidR="00F72317">
        <w:rPr>
          <w:sz w:val="24"/>
          <w:szCs w:val="24"/>
        </w:rPr>
        <w:t>ה</w:t>
      </w:r>
      <w:r>
        <w:rPr>
          <w:rFonts w:hint="cs"/>
          <w:sz w:val="24"/>
          <w:szCs w:val="24"/>
          <w:rtl/>
        </w:rPr>
        <w:t>קיצור</w:t>
      </w:r>
      <w:r w:rsidR="00636FC6">
        <w:rPr>
          <w:rFonts w:hint="cs"/>
          <w:sz w:val="24"/>
          <w:szCs w:val="24"/>
          <w:rtl/>
        </w:rPr>
        <w:t xml:space="preserve"> לא פועלים או גורמים לשגיאה הסוגרת את ה </w:t>
      </w:r>
      <w:r w:rsidR="00636FC6">
        <w:rPr>
          <w:sz w:val="24"/>
          <w:szCs w:val="24"/>
        </w:rPr>
        <w:t>DosBox</w:t>
      </w:r>
      <w:r w:rsidR="00F76BB0">
        <w:rPr>
          <w:rFonts w:hint="cs"/>
          <w:sz w:val="24"/>
          <w:szCs w:val="24"/>
          <w:rtl/>
        </w:rPr>
        <w:t>.</w:t>
      </w:r>
      <w:r>
        <w:rPr>
          <w:rFonts w:hint="cs"/>
          <w:sz w:val="24"/>
          <w:szCs w:val="24"/>
          <w:rtl/>
        </w:rPr>
        <w:t xml:space="preserve"> צריך כל פעם לפתוח מחדש את הקבצים, </w:t>
      </w:r>
      <w:r w:rsidR="00F76BB0">
        <w:rPr>
          <w:rFonts w:hint="cs"/>
          <w:sz w:val="24"/>
          <w:szCs w:val="24"/>
          <w:rtl/>
        </w:rPr>
        <w:t>לקמפל ולהריץ.</w:t>
      </w:r>
      <w:r w:rsidR="00FB6F96">
        <w:rPr>
          <w:rFonts w:hint="cs"/>
          <w:sz w:val="24"/>
          <w:szCs w:val="24"/>
          <w:rtl/>
        </w:rPr>
        <w:t xml:space="preserve"> לפעמים צריך להגדיר הגדרות מיושנות כמו </w:t>
      </w:r>
      <w:r w:rsidR="00FB6F96">
        <w:rPr>
          <w:sz w:val="24"/>
          <w:szCs w:val="24"/>
        </w:rPr>
        <w:t xml:space="preserve">far, </w:t>
      </w:r>
      <w:r w:rsidR="00360670">
        <w:rPr>
          <w:sz w:val="24"/>
          <w:szCs w:val="24"/>
        </w:rPr>
        <w:t>tiny memory model</w:t>
      </w:r>
    </w:p>
    <w:p w:rsidR="00F76BB0" w:rsidRDefault="00F242A4" w:rsidP="00F76BB0">
      <w:pPr>
        <w:pStyle w:val="a5"/>
        <w:numPr>
          <w:ilvl w:val="0"/>
          <w:numId w:val="1"/>
        </w:numPr>
        <w:bidi/>
        <w:spacing w:line="360" w:lineRule="auto"/>
        <w:rPr>
          <w:sz w:val="24"/>
          <w:szCs w:val="24"/>
        </w:rPr>
      </w:pPr>
      <w:r>
        <w:rPr>
          <w:rFonts w:hint="cs"/>
          <w:sz w:val="24"/>
          <w:szCs w:val="24"/>
          <w:rtl/>
        </w:rPr>
        <w:t>מכיוון</w:t>
      </w:r>
      <w:r w:rsidR="00F76BB0">
        <w:rPr>
          <w:rFonts w:hint="cs"/>
          <w:sz w:val="24"/>
          <w:szCs w:val="24"/>
          <w:rtl/>
        </w:rPr>
        <w:t xml:space="preserve"> שמקמפלים בקומפיילר ישן, אין אפשרות להשתמש בפונקציונליות "חדשה"</w:t>
      </w:r>
      <w:r>
        <w:rPr>
          <w:rFonts w:hint="cs"/>
          <w:sz w:val="24"/>
          <w:szCs w:val="24"/>
          <w:rtl/>
        </w:rPr>
        <w:t xml:space="preserve"> של </w:t>
      </w:r>
      <w:r>
        <w:rPr>
          <w:sz w:val="24"/>
          <w:szCs w:val="24"/>
        </w:rPr>
        <w:t>C</w:t>
      </w:r>
      <w:r>
        <w:rPr>
          <w:rFonts w:hint="cs"/>
          <w:sz w:val="24"/>
          <w:szCs w:val="24"/>
          <w:rtl/>
        </w:rPr>
        <w:t xml:space="preserve">++, כאשר "חדשה" כולל גם דברים ישנים דוגמת </w:t>
      </w:r>
      <w:r>
        <w:rPr>
          <w:sz w:val="24"/>
          <w:szCs w:val="24"/>
        </w:rPr>
        <w:t>STL</w:t>
      </w:r>
      <w:r>
        <w:rPr>
          <w:rFonts w:hint="cs"/>
          <w:sz w:val="24"/>
          <w:szCs w:val="24"/>
          <w:rtl/>
        </w:rPr>
        <w:t xml:space="preserve"> או </w:t>
      </w:r>
      <w:r>
        <w:rPr>
          <w:sz w:val="24"/>
          <w:szCs w:val="24"/>
        </w:rPr>
        <w:t>exception</w:t>
      </w:r>
      <w:r>
        <w:rPr>
          <w:rFonts w:hint="cs"/>
          <w:sz w:val="24"/>
          <w:szCs w:val="24"/>
          <w:rtl/>
        </w:rPr>
        <w:t>.</w:t>
      </w:r>
    </w:p>
    <w:p w:rsidR="00D7503F" w:rsidRPr="008A55C3" w:rsidRDefault="00A876E0" w:rsidP="00D7503F">
      <w:pPr>
        <w:pStyle w:val="1"/>
        <w:bidi/>
        <w:rPr>
          <w:rFonts w:cs="David"/>
          <w:rtl/>
        </w:rPr>
      </w:pPr>
      <w:r w:rsidRPr="00A876E0">
        <w:rPr>
          <w:rFonts w:cs="David" w:hint="eastAsia"/>
          <w:rtl/>
        </w:rPr>
        <w:t>המטרה</w:t>
      </w:r>
    </w:p>
    <w:p w:rsidR="006C1565" w:rsidRDefault="00D7503F" w:rsidP="00D7503F">
      <w:pPr>
        <w:bidi/>
        <w:rPr>
          <w:sz w:val="24"/>
          <w:szCs w:val="24"/>
          <w:rtl/>
        </w:rPr>
      </w:pPr>
      <w:r>
        <w:rPr>
          <w:rFonts w:hint="cs"/>
          <w:sz w:val="24"/>
          <w:szCs w:val="24"/>
          <w:rtl/>
        </w:rPr>
        <w:t>אנחנו רוצים בשלב ראשון לשפר את הכלי שעומד לרשות המרצה והתלמידים בקורס הנ"ל ע"י מתן מענה לבעיות הנ"ל. הפתרון הוא בהכרח בכתיבת הכלי מחדש תוך התאמתו למערכות הפעלה מודרניות.</w:t>
      </w:r>
    </w:p>
    <w:p w:rsidR="00565369" w:rsidRDefault="006C1565" w:rsidP="008A55C3">
      <w:pPr>
        <w:bidi/>
        <w:rPr>
          <w:sz w:val="24"/>
          <w:szCs w:val="24"/>
          <w:rtl/>
        </w:rPr>
      </w:pPr>
      <w:r>
        <w:rPr>
          <w:rFonts w:hint="cs"/>
          <w:sz w:val="24"/>
          <w:szCs w:val="24"/>
          <w:rtl/>
        </w:rPr>
        <w:t xml:space="preserve">בשלב השני נרצה לחבר גם </w:t>
      </w:r>
      <w:r>
        <w:rPr>
          <w:sz w:val="24"/>
          <w:szCs w:val="24"/>
        </w:rPr>
        <w:t>GUI</w:t>
      </w:r>
      <w:r>
        <w:rPr>
          <w:rFonts w:hint="cs"/>
          <w:sz w:val="24"/>
          <w:szCs w:val="24"/>
          <w:rtl/>
        </w:rPr>
        <w:t xml:space="preserve">, שיציג תוך כדי ריצה את </w:t>
      </w:r>
      <w:r w:rsidR="008A55C3">
        <w:rPr>
          <w:rFonts w:hint="cs"/>
          <w:sz w:val="24"/>
          <w:szCs w:val="24"/>
          <w:rtl/>
        </w:rPr>
        <w:t>ה</w:t>
      </w:r>
      <w:r>
        <w:rPr>
          <w:rFonts w:hint="cs"/>
          <w:sz w:val="24"/>
          <w:szCs w:val="24"/>
          <w:rtl/>
        </w:rPr>
        <w:t xml:space="preserve">נתונים על התהליכים וה </w:t>
      </w:r>
      <w:r>
        <w:rPr>
          <w:sz w:val="24"/>
          <w:szCs w:val="24"/>
        </w:rPr>
        <w:t>context switchs</w:t>
      </w:r>
      <w:r>
        <w:rPr>
          <w:rFonts w:hint="cs"/>
          <w:sz w:val="24"/>
          <w:szCs w:val="24"/>
          <w:rtl/>
        </w:rPr>
        <w:t xml:space="preserve"> ע"מ להקל בדיבוג של ה</w:t>
      </w:r>
      <w:r>
        <w:rPr>
          <w:sz w:val="24"/>
          <w:szCs w:val="24"/>
        </w:rPr>
        <w:t>scheduler</w:t>
      </w:r>
      <w:r>
        <w:rPr>
          <w:rFonts w:hint="cs"/>
          <w:sz w:val="24"/>
          <w:szCs w:val="24"/>
          <w:rtl/>
        </w:rPr>
        <w:t xml:space="preserve"> ולרא</w:t>
      </w:r>
      <w:r w:rsidR="00565369">
        <w:rPr>
          <w:rFonts w:hint="cs"/>
          <w:sz w:val="24"/>
          <w:szCs w:val="24"/>
          <w:rtl/>
        </w:rPr>
        <w:t>ו</w:t>
      </w:r>
      <w:r>
        <w:rPr>
          <w:rFonts w:hint="cs"/>
          <w:sz w:val="24"/>
          <w:szCs w:val="24"/>
          <w:rtl/>
        </w:rPr>
        <w:t xml:space="preserve">ת בצורה קלה </w:t>
      </w:r>
      <w:r w:rsidR="00565369">
        <w:rPr>
          <w:rFonts w:hint="cs"/>
          <w:sz w:val="24"/>
          <w:szCs w:val="24"/>
          <w:rtl/>
        </w:rPr>
        <w:t>את הפעולה שלו.</w:t>
      </w:r>
    </w:p>
    <w:p w:rsidR="004D7AA6" w:rsidRDefault="004D7AA6" w:rsidP="004D7AA6">
      <w:pPr>
        <w:bidi/>
        <w:rPr>
          <w:sz w:val="24"/>
          <w:szCs w:val="24"/>
          <w:rtl/>
        </w:rPr>
      </w:pPr>
      <w:r>
        <w:rPr>
          <w:rFonts w:hint="cs"/>
          <w:sz w:val="24"/>
          <w:szCs w:val="24"/>
          <w:rtl/>
        </w:rPr>
        <w:t xml:space="preserve">המטרה היא שהכלי יוכל להיות בשימוש לפחות על </w:t>
      </w:r>
      <w:r>
        <w:rPr>
          <w:sz w:val="24"/>
          <w:szCs w:val="24"/>
        </w:rPr>
        <w:t>Windows</w:t>
      </w:r>
      <w:r>
        <w:rPr>
          <w:rFonts w:hint="cs"/>
          <w:sz w:val="24"/>
          <w:szCs w:val="24"/>
          <w:rtl/>
        </w:rPr>
        <w:t xml:space="preserve"> במצב 32 ביט בשימוש ב</w:t>
      </w:r>
      <w:r>
        <w:rPr>
          <w:sz w:val="24"/>
          <w:szCs w:val="24"/>
        </w:rPr>
        <w:t>Visual Studio</w:t>
      </w:r>
      <w:r>
        <w:rPr>
          <w:rFonts w:hint="cs"/>
          <w:sz w:val="24"/>
          <w:szCs w:val="24"/>
          <w:rtl/>
        </w:rPr>
        <w:t>, כי זוהי הפלטפורמה שבה רוב התלמידים רגילים לפתח. נשתדל גם לאפשר פיתוח בפלטפורמות או קומפיילרים מודרניים אחרים.</w:t>
      </w:r>
    </w:p>
    <w:p w:rsidR="00565369" w:rsidRPr="008A55C3" w:rsidRDefault="00A876E0" w:rsidP="00565369">
      <w:pPr>
        <w:pStyle w:val="1"/>
        <w:bidi/>
        <w:rPr>
          <w:rFonts w:cs="David"/>
          <w:rtl/>
        </w:rPr>
      </w:pPr>
      <w:r w:rsidRPr="00A876E0">
        <w:rPr>
          <w:rFonts w:cs="David" w:hint="eastAsia"/>
          <w:rtl/>
        </w:rPr>
        <w:t>האמצעים</w:t>
      </w:r>
    </w:p>
    <w:p w:rsidR="00D7503F" w:rsidRDefault="00565369" w:rsidP="00565369">
      <w:pPr>
        <w:bidi/>
        <w:rPr>
          <w:sz w:val="24"/>
          <w:szCs w:val="24"/>
          <w:rtl/>
        </w:rPr>
      </w:pPr>
      <w:r>
        <w:rPr>
          <w:rFonts w:hint="cs"/>
          <w:sz w:val="24"/>
          <w:szCs w:val="24"/>
          <w:rtl/>
        </w:rPr>
        <w:t>העברת ה</w:t>
      </w:r>
      <w:r>
        <w:rPr>
          <w:sz w:val="24"/>
          <w:szCs w:val="24"/>
        </w:rPr>
        <w:t>SMARTS</w:t>
      </w:r>
      <w:r>
        <w:rPr>
          <w:rFonts w:hint="cs"/>
          <w:sz w:val="24"/>
          <w:szCs w:val="24"/>
          <w:rtl/>
        </w:rPr>
        <w:t xml:space="preserve"> למערכת הפעלה מודרנית </w:t>
      </w:r>
      <w:r w:rsidR="00D7503F">
        <w:rPr>
          <w:rFonts w:hint="cs"/>
          <w:sz w:val="24"/>
          <w:szCs w:val="24"/>
          <w:rtl/>
        </w:rPr>
        <w:t xml:space="preserve">בהכרח </w:t>
      </w:r>
      <w:r>
        <w:rPr>
          <w:rFonts w:hint="cs"/>
          <w:sz w:val="24"/>
          <w:szCs w:val="24"/>
          <w:rtl/>
        </w:rPr>
        <w:t>ת</w:t>
      </w:r>
      <w:r w:rsidR="00D7503F">
        <w:rPr>
          <w:rFonts w:hint="cs"/>
          <w:sz w:val="24"/>
          <w:szCs w:val="24"/>
          <w:rtl/>
        </w:rPr>
        <w:t>יצור גם איזשהו אי-דיוק במימוש כי נצטרך לדמות מנגנונים שאין (או שא</w:t>
      </w:r>
      <w:r>
        <w:rPr>
          <w:rFonts w:hint="cs"/>
          <w:sz w:val="24"/>
          <w:szCs w:val="24"/>
          <w:rtl/>
        </w:rPr>
        <w:t>ין גישה אליהם) במערכות מודרניות.</w:t>
      </w:r>
      <w:r w:rsidR="00D7503F">
        <w:rPr>
          <w:rFonts w:hint="cs"/>
          <w:sz w:val="24"/>
          <w:szCs w:val="24"/>
          <w:rtl/>
        </w:rPr>
        <w:t xml:space="preserve"> אבל מכיוון שמדובר בכלי לימודי אנחנו מרגישים שהצורך בכלי שקל לעבוד אתו גובר לאין-ערוך על הצורך בסימולציה מדויקת של מערכת זמן-אמת.</w:t>
      </w:r>
    </w:p>
    <w:p w:rsidR="00565369" w:rsidRDefault="006C1565" w:rsidP="00565369">
      <w:pPr>
        <w:bidi/>
        <w:rPr>
          <w:sz w:val="24"/>
          <w:szCs w:val="24"/>
          <w:rtl/>
        </w:rPr>
      </w:pPr>
      <w:r>
        <w:rPr>
          <w:rFonts w:hint="cs"/>
          <w:sz w:val="24"/>
          <w:szCs w:val="24"/>
          <w:rtl/>
        </w:rPr>
        <w:t>נרצה להיצמד כמה שיותר לתוואי של ה</w:t>
      </w:r>
      <w:r>
        <w:rPr>
          <w:sz w:val="24"/>
          <w:szCs w:val="24"/>
        </w:rPr>
        <w:t>SMARTS</w:t>
      </w:r>
      <w:r>
        <w:rPr>
          <w:rFonts w:hint="cs"/>
          <w:sz w:val="24"/>
          <w:szCs w:val="24"/>
          <w:rtl/>
        </w:rPr>
        <w:t xml:space="preserve"> המקורי, ע"מ שהקורס במתכונתו הנוכחית יוכל להשתמש בכלי שלנו. עם זאת, במקומות שנרגיש שניתן להשתמש בפרדיגמות תכנות מודרניות ע"מ לשפר את הקוד, נשנה לפי הצורך. גם זה בעצם מתוך מחשבה על הכלי ככלי שמשמש להוראה, בהבנה שקוד שכתוב טוב </w:t>
      </w:r>
      <w:r w:rsidR="00565369">
        <w:rPr>
          <w:rFonts w:hint="cs"/>
          <w:sz w:val="24"/>
          <w:szCs w:val="24"/>
          <w:rtl/>
        </w:rPr>
        <w:t xml:space="preserve">גם </w:t>
      </w:r>
      <w:r>
        <w:rPr>
          <w:rFonts w:hint="cs"/>
          <w:sz w:val="24"/>
          <w:szCs w:val="24"/>
          <w:rtl/>
        </w:rPr>
        <w:t>הוא מלמד משהו, גם אם זאת לא מטרת הקורס.</w:t>
      </w:r>
      <w:r w:rsidR="00565369">
        <w:rPr>
          <w:rFonts w:hint="cs"/>
          <w:sz w:val="24"/>
          <w:szCs w:val="24"/>
          <w:rtl/>
        </w:rPr>
        <w:t xml:space="preserve"> כמובן שקוד טוב לפעמים קשה יותר להבנה או למעקב אחרי אופן הפעולה שלו, ומכיוון שמדובר בכלי לימודי, פעולה יעילה שלא מבצעת בפירוש כל שלב עלולה לפספס את המטרה. נצטרך למצוא את שביל הזהב בין תכנות יעיל ומודרני לבין שמירה על קלות ההבנה. נצטרך לזכור שהמטרה היא לא רק כלי סימולציה טוב, אלא כלי עזר ללימוד טוב.</w:t>
      </w:r>
    </w:p>
    <w:p w:rsidR="00870842" w:rsidRDefault="00870842">
      <w:pPr>
        <w:rPr>
          <w:sz w:val="24"/>
          <w:szCs w:val="24"/>
          <w:rtl/>
        </w:rPr>
      </w:pPr>
      <w:r>
        <w:rPr>
          <w:sz w:val="24"/>
          <w:szCs w:val="24"/>
          <w:rtl/>
        </w:rPr>
        <w:br w:type="page"/>
      </w:r>
    </w:p>
    <w:p w:rsidR="00870842" w:rsidRDefault="00A876E0" w:rsidP="00870842">
      <w:pPr>
        <w:pStyle w:val="a3"/>
        <w:bidi/>
        <w:spacing w:line="360" w:lineRule="auto"/>
        <w:rPr>
          <w:rFonts w:cs="David"/>
          <w:rtl/>
        </w:rPr>
      </w:pPr>
      <w:r w:rsidRPr="00A876E0">
        <w:rPr>
          <w:rFonts w:cs="David" w:hint="eastAsia"/>
          <w:rtl/>
        </w:rPr>
        <w:lastRenderedPageBreak/>
        <w:t>לוז</w:t>
      </w:r>
      <w:r w:rsidRPr="00A876E0">
        <w:rPr>
          <w:rFonts w:cs="David"/>
          <w:rtl/>
        </w:rPr>
        <w:t xml:space="preserve"> </w:t>
      </w:r>
      <w:r w:rsidRPr="00A876E0">
        <w:rPr>
          <w:rFonts w:cs="David" w:hint="eastAsia"/>
          <w:rtl/>
        </w:rPr>
        <w:t>משוער</w:t>
      </w:r>
      <w:r w:rsidR="00870842">
        <w:rPr>
          <w:rFonts w:cs="David" w:hint="cs"/>
          <w:rtl/>
        </w:rPr>
        <w:t xml:space="preserve"> ל</w:t>
      </w:r>
      <w:r w:rsidR="00870842" w:rsidRPr="008A55C3">
        <w:rPr>
          <w:rFonts w:cs="David" w:hint="cs"/>
          <w:rtl/>
        </w:rPr>
        <w:t xml:space="preserve">פרויקט </w:t>
      </w:r>
      <w:r w:rsidR="00870842" w:rsidRPr="008A55C3">
        <w:rPr>
          <w:rFonts w:cs="David"/>
        </w:rPr>
        <w:t>WinSMARTS</w:t>
      </w:r>
    </w:p>
    <w:p w:rsidR="00870842" w:rsidRDefault="00870842" w:rsidP="00870842">
      <w:pPr>
        <w:bidi/>
        <w:rPr>
          <w:sz w:val="24"/>
          <w:szCs w:val="24"/>
          <w:rtl/>
        </w:rPr>
      </w:pPr>
    </w:p>
    <w:tbl>
      <w:tblPr>
        <w:tblStyle w:val="aa"/>
        <w:bidiVisual/>
        <w:tblW w:w="0" w:type="auto"/>
        <w:tblInd w:w="243" w:type="dxa"/>
        <w:tblLook w:val="04A0"/>
      </w:tblPr>
      <w:tblGrid>
        <w:gridCol w:w="1971"/>
        <w:gridCol w:w="2423"/>
        <w:gridCol w:w="2551"/>
        <w:gridCol w:w="1668"/>
      </w:tblGrid>
      <w:tr w:rsidR="00870842" w:rsidTr="00C57361">
        <w:tc>
          <w:tcPr>
            <w:tcW w:w="1971" w:type="dxa"/>
            <w:vAlign w:val="center"/>
          </w:tcPr>
          <w:p w:rsidR="00A876E0" w:rsidRPr="00A876E0" w:rsidRDefault="00A876E0" w:rsidP="00A876E0">
            <w:pPr>
              <w:bidi/>
              <w:jc w:val="center"/>
              <w:rPr>
                <w:b/>
                <w:bCs/>
                <w:sz w:val="24"/>
                <w:szCs w:val="24"/>
                <w:rtl/>
              </w:rPr>
            </w:pPr>
            <w:r w:rsidRPr="00A876E0">
              <w:rPr>
                <w:rFonts w:hint="cs"/>
                <w:b/>
                <w:bCs/>
                <w:sz w:val="24"/>
                <w:szCs w:val="24"/>
                <w:rtl/>
              </w:rPr>
              <w:t>מס</w:t>
            </w:r>
            <w:r w:rsidRPr="00A876E0">
              <w:rPr>
                <w:b/>
                <w:bCs/>
                <w:sz w:val="24"/>
                <w:szCs w:val="24"/>
                <w:rtl/>
              </w:rPr>
              <w:t xml:space="preserve">' </w:t>
            </w:r>
            <w:r w:rsidRPr="00A876E0">
              <w:rPr>
                <w:rFonts w:hint="cs"/>
                <w:b/>
                <w:bCs/>
                <w:sz w:val="24"/>
                <w:szCs w:val="24"/>
                <w:rtl/>
              </w:rPr>
              <w:t>שבוע</w:t>
            </w:r>
          </w:p>
        </w:tc>
        <w:tc>
          <w:tcPr>
            <w:tcW w:w="2423" w:type="dxa"/>
            <w:vAlign w:val="center"/>
          </w:tcPr>
          <w:p w:rsidR="00A876E0" w:rsidRPr="00A876E0" w:rsidRDefault="00A876E0" w:rsidP="00A876E0">
            <w:pPr>
              <w:bidi/>
              <w:jc w:val="center"/>
              <w:rPr>
                <w:b/>
                <w:bCs/>
                <w:sz w:val="24"/>
                <w:szCs w:val="24"/>
                <w:rtl/>
              </w:rPr>
            </w:pPr>
            <w:r w:rsidRPr="00A876E0">
              <w:rPr>
                <w:rFonts w:hint="cs"/>
                <w:b/>
                <w:bCs/>
                <w:sz w:val="24"/>
                <w:szCs w:val="24"/>
                <w:rtl/>
              </w:rPr>
              <w:t>תאריכים</w:t>
            </w:r>
          </w:p>
        </w:tc>
        <w:tc>
          <w:tcPr>
            <w:tcW w:w="2551" w:type="dxa"/>
            <w:vAlign w:val="center"/>
          </w:tcPr>
          <w:p w:rsidR="00A876E0" w:rsidRPr="00A876E0" w:rsidRDefault="00A876E0" w:rsidP="00A876E0">
            <w:pPr>
              <w:bidi/>
              <w:jc w:val="center"/>
              <w:rPr>
                <w:b/>
                <w:bCs/>
                <w:sz w:val="24"/>
                <w:szCs w:val="24"/>
                <w:rtl/>
              </w:rPr>
            </w:pPr>
            <w:r w:rsidRPr="00A876E0">
              <w:rPr>
                <w:rFonts w:hint="cs"/>
                <w:b/>
                <w:bCs/>
                <w:sz w:val="24"/>
                <w:szCs w:val="24"/>
                <w:rtl/>
              </w:rPr>
              <w:t>יעדים</w:t>
            </w:r>
          </w:p>
        </w:tc>
        <w:tc>
          <w:tcPr>
            <w:tcW w:w="1668" w:type="dxa"/>
            <w:vAlign w:val="center"/>
          </w:tcPr>
          <w:p w:rsidR="00A876E0" w:rsidRPr="00A876E0" w:rsidRDefault="00A876E0" w:rsidP="00A876E0">
            <w:pPr>
              <w:bidi/>
              <w:jc w:val="center"/>
              <w:rPr>
                <w:b/>
                <w:bCs/>
                <w:sz w:val="24"/>
                <w:szCs w:val="24"/>
                <w:rtl/>
              </w:rPr>
            </w:pPr>
            <w:r w:rsidRPr="00A876E0">
              <w:rPr>
                <w:rFonts w:hint="cs"/>
                <w:b/>
                <w:bCs/>
                <w:sz w:val="24"/>
                <w:szCs w:val="24"/>
                <w:rtl/>
              </w:rPr>
              <w:t>הערות</w:t>
            </w:r>
          </w:p>
        </w:tc>
      </w:tr>
      <w:tr w:rsidR="006B66FC" w:rsidTr="00C57361">
        <w:trPr>
          <w:trHeight w:val="880"/>
        </w:trPr>
        <w:tc>
          <w:tcPr>
            <w:tcW w:w="1971" w:type="dxa"/>
            <w:vAlign w:val="center"/>
          </w:tcPr>
          <w:p w:rsidR="006B66FC" w:rsidRDefault="006B66FC" w:rsidP="00BF059F">
            <w:pPr>
              <w:bidi/>
              <w:jc w:val="center"/>
              <w:rPr>
                <w:sz w:val="24"/>
                <w:szCs w:val="24"/>
                <w:rtl/>
              </w:rPr>
            </w:pPr>
          </w:p>
        </w:tc>
        <w:tc>
          <w:tcPr>
            <w:tcW w:w="2423" w:type="dxa"/>
            <w:vAlign w:val="center"/>
          </w:tcPr>
          <w:p w:rsidR="006B66FC" w:rsidRDefault="006B66FC" w:rsidP="00BF059F">
            <w:pPr>
              <w:bidi/>
              <w:jc w:val="center"/>
              <w:rPr>
                <w:sz w:val="24"/>
                <w:szCs w:val="24"/>
                <w:rtl/>
              </w:rPr>
            </w:pPr>
            <w:r>
              <w:rPr>
                <w:rFonts w:hint="cs"/>
                <w:sz w:val="24"/>
                <w:szCs w:val="24"/>
                <w:rtl/>
              </w:rPr>
              <w:t>עד י' כסליו 24.11.12</w:t>
            </w:r>
          </w:p>
        </w:tc>
        <w:tc>
          <w:tcPr>
            <w:tcW w:w="2551" w:type="dxa"/>
            <w:vAlign w:val="center"/>
          </w:tcPr>
          <w:p w:rsidR="006B66FC" w:rsidRDefault="006B66FC" w:rsidP="00BF059F">
            <w:pPr>
              <w:bidi/>
              <w:jc w:val="center"/>
              <w:rPr>
                <w:sz w:val="24"/>
                <w:szCs w:val="24"/>
                <w:rtl/>
              </w:rPr>
            </w:pPr>
            <w:r>
              <w:rPr>
                <w:rFonts w:hint="cs"/>
                <w:sz w:val="24"/>
                <w:szCs w:val="24"/>
                <w:rtl/>
              </w:rPr>
              <w:t xml:space="preserve">בחירת פרוייקט, הגדרת יעדים, קבלת אישור </w:t>
            </w:r>
            <w:r w:rsidR="00C57361">
              <w:rPr>
                <w:rFonts w:hint="cs"/>
                <w:sz w:val="24"/>
                <w:szCs w:val="24"/>
                <w:rtl/>
              </w:rPr>
              <w:t>מהמנחה</w:t>
            </w:r>
          </w:p>
        </w:tc>
        <w:tc>
          <w:tcPr>
            <w:tcW w:w="1668" w:type="dxa"/>
            <w:vAlign w:val="center"/>
          </w:tcPr>
          <w:p w:rsidR="006B66FC" w:rsidRDefault="006B66FC" w:rsidP="00BF059F">
            <w:pPr>
              <w:bidi/>
              <w:jc w:val="center"/>
              <w:rPr>
                <w:sz w:val="24"/>
                <w:szCs w:val="24"/>
                <w:rtl/>
              </w:rPr>
            </w:pPr>
          </w:p>
        </w:tc>
      </w:tr>
      <w:tr w:rsidR="00870842" w:rsidTr="00C57361">
        <w:trPr>
          <w:trHeight w:val="880"/>
        </w:trPr>
        <w:tc>
          <w:tcPr>
            <w:tcW w:w="1971" w:type="dxa"/>
            <w:vAlign w:val="center"/>
          </w:tcPr>
          <w:p w:rsidR="00A876E0" w:rsidRDefault="00BF059F" w:rsidP="00A876E0">
            <w:pPr>
              <w:bidi/>
              <w:jc w:val="center"/>
              <w:rPr>
                <w:sz w:val="24"/>
                <w:szCs w:val="24"/>
                <w:rtl/>
              </w:rPr>
            </w:pPr>
            <w:r>
              <w:rPr>
                <w:rFonts w:hint="cs"/>
                <w:sz w:val="24"/>
                <w:szCs w:val="24"/>
                <w:rtl/>
              </w:rPr>
              <w:t>1-2</w:t>
            </w:r>
          </w:p>
        </w:tc>
        <w:tc>
          <w:tcPr>
            <w:tcW w:w="2423" w:type="dxa"/>
            <w:vAlign w:val="center"/>
          </w:tcPr>
          <w:p w:rsidR="00A876E0" w:rsidRDefault="00C57361" w:rsidP="00A876E0">
            <w:pPr>
              <w:bidi/>
              <w:jc w:val="center"/>
              <w:rPr>
                <w:sz w:val="24"/>
                <w:szCs w:val="24"/>
                <w:rtl/>
              </w:rPr>
            </w:pPr>
            <w:r>
              <w:rPr>
                <w:rFonts w:hint="cs"/>
                <w:sz w:val="24"/>
                <w:szCs w:val="24"/>
                <w:rtl/>
              </w:rPr>
              <w:t>י"א כסליו - כ"ד כסליו</w:t>
            </w:r>
          </w:p>
          <w:p w:rsidR="00A876E0" w:rsidRDefault="00C57361" w:rsidP="00A876E0">
            <w:pPr>
              <w:bidi/>
              <w:jc w:val="center"/>
              <w:rPr>
                <w:sz w:val="24"/>
                <w:szCs w:val="24"/>
                <w:rtl/>
              </w:rPr>
            </w:pPr>
            <w:r>
              <w:rPr>
                <w:rFonts w:hint="cs"/>
                <w:sz w:val="24"/>
                <w:szCs w:val="24"/>
                <w:rtl/>
              </w:rPr>
              <w:t xml:space="preserve">25.11.12 </w:t>
            </w:r>
            <w:r w:rsidR="00FE44A3">
              <w:rPr>
                <w:rFonts w:hint="cs"/>
                <w:sz w:val="24"/>
                <w:szCs w:val="24"/>
                <w:rtl/>
              </w:rPr>
              <w:t>-</w:t>
            </w:r>
            <w:r>
              <w:rPr>
                <w:rFonts w:hint="cs"/>
                <w:sz w:val="24"/>
                <w:szCs w:val="24"/>
                <w:rtl/>
              </w:rPr>
              <w:t xml:space="preserve"> 8.12.12</w:t>
            </w:r>
          </w:p>
        </w:tc>
        <w:tc>
          <w:tcPr>
            <w:tcW w:w="2551" w:type="dxa"/>
            <w:vAlign w:val="center"/>
          </w:tcPr>
          <w:p w:rsidR="00A876E0" w:rsidRDefault="00FE44A3" w:rsidP="00A876E0">
            <w:pPr>
              <w:bidi/>
              <w:jc w:val="center"/>
              <w:rPr>
                <w:sz w:val="24"/>
                <w:szCs w:val="24"/>
                <w:rtl/>
              </w:rPr>
            </w:pPr>
            <w:r>
              <w:rPr>
                <w:rFonts w:hint="cs"/>
                <w:sz w:val="24"/>
                <w:szCs w:val="24"/>
                <w:rtl/>
              </w:rPr>
              <w:t>בדיקת ישימות</w:t>
            </w:r>
          </w:p>
        </w:tc>
        <w:tc>
          <w:tcPr>
            <w:tcW w:w="1668" w:type="dxa"/>
            <w:vAlign w:val="center"/>
          </w:tcPr>
          <w:p w:rsidR="00A876E0" w:rsidRDefault="00A876E0" w:rsidP="00A876E0">
            <w:pPr>
              <w:bidi/>
              <w:jc w:val="center"/>
              <w:rPr>
                <w:sz w:val="24"/>
                <w:szCs w:val="24"/>
                <w:rtl/>
              </w:rPr>
            </w:pPr>
          </w:p>
        </w:tc>
      </w:tr>
      <w:tr w:rsidR="00870842" w:rsidTr="00C57361">
        <w:trPr>
          <w:trHeight w:val="880"/>
        </w:trPr>
        <w:tc>
          <w:tcPr>
            <w:tcW w:w="1971" w:type="dxa"/>
            <w:vAlign w:val="center"/>
          </w:tcPr>
          <w:p w:rsidR="00A876E0" w:rsidRDefault="006B66FC" w:rsidP="00A876E0">
            <w:pPr>
              <w:bidi/>
              <w:jc w:val="center"/>
              <w:rPr>
                <w:sz w:val="24"/>
                <w:szCs w:val="24"/>
                <w:rtl/>
              </w:rPr>
            </w:pPr>
            <w:r>
              <w:rPr>
                <w:rFonts w:hint="cs"/>
                <w:sz w:val="24"/>
                <w:szCs w:val="24"/>
                <w:rtl/>
              </w:rPr>
              <w:t>3-4</w:t>
            </w:r>
          </w:p>
        </w:tc>
        <w:tc>
          <w:tcPr>
            <w:tcW w:w="2423" w:type="dxa"/>
            <w:vAlign w:val="center"/>
          </w:tcPr>
          <w:p w:rsidR="00A876E0" w:rsidRDefault="00FE44A3" w:rsidP="00A876E0">
            <w:pPr>
              <w:bidi/>
              <w:jc w:val="center"/>
              <w:rPr>
                <w:sz w:val="24"/>
                <w:szCs w:val="24"/>
                <w:rtl/>
              </w:rPr>
            </w:pPr>
            <w:r>
              <w:rPr>
                <w:rFonts w:hint="cs"/>
                <w:sz w:val="24"/>
                <w:szCs w:val="24"/>
                <w:rtl/>
              </w:rPr>
              <w:t>כ"ה כסליו - ט' טבת</w:t>
            </w:r>
          </w:p>
          <w:p w:rsidR="00A876E0" w:rsidRDefault="00FE44A3" w:rsidP="00A876E0">
            <w:pPr>
              <w:bidi/>
              <w:jc w:val="center"/>
              <w:rPr>
                <w:sz w:val="24"/>
                <w:szCs w:val="24"/>
                <w:rtl/>
              </w:rPr>
            </w:pPr>
            <w:r>
              <w:rPr>
                <w:rFonts w:hint="cs"/>
                <w:sz w:val="24"/>
                <w:szCs w:val="24"/>
                <w:rtl/>
              </w:rPr>
              <w:t>9.12.12 - 22.12.12</w:t>
            </w:r>
          </w:p>
        </w:tc>
        <w:tc>
          <w:tcPr>
            <w:tcW w:w="2551" w:type="dxa"/>
            <w:vAlign w:val="center"/>
          </w:tcPr>
          <w:p w:rsidR="00A876E0" w:rsidRDefault="00FE44A3" w:rsidP="00A876E0">
            <w:pPr>
              <w:bidi/>
              <w:jc w:val="center"/>
              <w:rPr>
                <w:sz w:val="24"/>
                <w:szCs w:val="24"/>
                <w:rtl/>
              </w:rPr>
            </w:pPr>
            <w:r>
              <w:rPr>
                <w:rFonts w:hint="cs"/>
                <w:sz w:val="24"/>
                <w:szCs w:val="24"/>
                <w:rtl/>
              </w:rPr>
              <w:t>כתיבת מחלקות, פונקציות בסיסיות, הרצה ראשונית</w:t>
            </w:r>
          </w:p>
        </w:tc>
        <w:tc>
          <w:tcPr>
            <w:tcW w:w="1668" w:type="dxa"/>
            <w:vAlign w:val="center"/>
          </w:tcPr>
          <w:p w:rsidR="00A876E0" w:rsidRDefault="00A876E0" w:rsidP="00A876E0">
            <w:pPr>
              <w:bidi/>
              <w:jc w:val="center"/>
              <w:rPr>
                <w:sz w:val="24"/>
                <w:szCs w:val="24"/>
                <w:rtl/>
              </w:rPr>
            </w:pPr>
          </w:p>
        </w:tc>
      </w:tr>
      <w:tr w:rsidR="00870842" w:rsidTr="00C57361">
        <w:trPr>
          <w:trHeight w:val="880"/>
        </w:trPr>
        <w:tc>
          <w:tcPr>
            <w:tcW w:w="1971" w:type="dxa"/>
            <w:vAlign w:val="center"/>
          </w:tcPr>
          <w:p w:rsidR="00A876E0" w:rsidRDefault="006B66FC" w:rsidP="00A876E0">
            <w:pPr>
              <w:bidi/>
              <w:jc w:val="center"/>
              <w:rPr>
                <w:sz w:val="24"/>
                <w:szCs w:val="24"/>
                <w:rtl/>
              </w:rPr>
            </w:pPr>
            <w:r>
              <w:rPr>
                <w:rFonts w:hint="cs"/>
                <w:sz w:val="24"/>
                <w:szCs w:val="24"/>
                <w:rtl/>
              </w:rPr>
              <w:t>4-6</w:t>
            </w:r>
          </w:p>
        </w:tc>
        <w:tc>
          <w:tcPr>
            <w:tcW w:w="2423" w:type="dxa"/>
            <w:vAlign w:val="center"/>
          </w:tcPr>
          <w:p w:rsidR="00A876E0" w:rsidRDefault="00FE44A3" w:rsidP="00A876E0">
            <w:pPr>
              <w:bidi/>
              <w:jc w:val="center"/>
              <w:rPr>
                <w:sz w:val="24"/>
                <w:szCs w:val="24"/>
                <w:rtl/>
              </w:rPr>
            </w:pPr>
            <w:r>
              <w:rPr>
                <w:rFonts w:hint="cs"/>
                <w:sz w:val="24"/>
                <w:szCs w:val="24"/>
                <w:rtl/>
              </w:rPr>
              <w:t>י' טבת - א' שבט</w:t>
            </w:r>
          </w:p>
          <w:p w:rsidR="00A876E0" w:rsidRDefault="00FE44A3" w:rsidP="00A876E0">
            <w:pPr>
              <w:bidi/>
              <w:jc w:val="center"/>
              <w:rPr>
                <w:sz w:val="24"/>
                <w:szCs w:val="24"/>
                <w:rtl/>
              </w:rPr>
            </w:pPr>
            <w:r>
              <w:rPr>
                <w:rFonts w:hint="cs"/>
                <w:sz w:val="24"/>
                <w:szCs w:val="24"/>
                <w:rtl/>
              </w:rPr>
              <w:t xml:space="preserve">23.12.12 </w:t>
            </w:r>
            <w:r>
              <w:rPr>
                <w:sz w:val="24"/>
                <w:szCs w:val="24"/>
                <w:rtl/>
              </w:rPr>
              <w:t>–</w:t>
            </w:r>
            <w:r>
              <w:rPr>
                <w:rFonts w:hint="cs"/>
                <w:sz w:val="24"/>
                <w:szCs w:val="24"/>
                <w:rtl/>
              </w:rPr>
              <w:t xml:space="preserve"> 12.1.13</w:t>
            </w:r>
          </w:p>
        </w:tc>
        <w:tc>
          <w:tcPr>
            <w:tcW w:w="2551" w:type="dxa"/>
            <w:vAlign w:val="center"/>
          </w:tcPr>
          <w:p w:rsidR="00A876E0" w:rsidRDefault="005463EF" w:rsidP="00A876E0">
            <w:pPr>
              <w:bidi/>
              <w:jc w:val="center"/>
              <w:rPr>
                <w:sz w:val="24"/>
                <w:szCs w:val="24"/>
                <w:rtl/>
              </w:rPr>
            </w:pPr>
            <w:r>
              <w:rPr>
                <w:rFonts w:hint="cs"/>
                <w:sz w:val="24"/>
                <w:szCs w:val="24"/>
                <w:rtl/>
              </w:rPr>
              <w:t>הוספת יתר המחלקות, דיבוג</w:t>
            </w:r>
          </w:p>
        </w:tc>
        <w:tc>
          <w:tcPr>
            <w:tcW w:w="1668" w:type="dxa"/>
            <w:vAlign w:val="center"/>
          </w:tcPr>
          <w:p w:rsidR="00A876E0" w:rsidRDefault="00A876E0" w:rsidP="00A876E0">
            <w:pPr>
              <w:bidi/>
              <w:jc w:val="center"/>
              <w:rPr>
                <w:sz w:val="24"/>
                <w:szCs w:val="24"/>
                <w:rtl/>
              </w:rPr>
            </w:pPr>
          </w:p>
        </w:tc>
      </w:tr>
      <w:tr w:rsidR="00870842" w:rsidTr="00C57361">
        <w:trPr>
          <w:trHeight w:val="880"/>
        </w:trPr>
        <w:tc>
          <w:tcPr>
            <w:tcW w:w="1971" w:type="dxa"/>
            <w:vAlign w:val="center"/>
          </w:tcPr>
          <w:p w:rsidR="00A876E0" w:rsidRDefault="00E42FC9" w:rsidP="00A876E0">
            <w:pPr>
              <w:bidi/>
              <w:jc w:val="center"/>
              <w:rPr>
                <w:rFonts w:hint="cs"/>
                <w:sz w:val="24"/>
                <w:szCs w:val="24"/>
                <w:rtl/>
              </w:rPr>
            </w:pPr>
            <w:r>
              <w:rPr>
                <w:rFonts w:hint="cs"/>
                <w:sz w:val="24"/>
                <w:szCs w:val="24"/>
                <w:rtl/>
              </w:rPr>
              <w:t>7-</w:t>
            </w:r>
            <w:r w:rsidR="006130C7">
              <w:rPr>
                <w:rFonts w:hint="cs"/>
                <w:sz w:val="24"/>
                <w:szCs w:val="24"/>
                <w:rtl/>
              </w:rPr>
              <w:t>9</w:t>
            </w:r>
          </w:p>
        </w:tc>
        <w:tc>
          <w:tcPr>
            <w:tcW w:w="2423" w:type="dxa"/>
            <w:vAlign w:val="center"/>
          </w:tcPr>
          <w:p w:rsidR="00A876E0" w:rsidRDefault="00E42FC9" w:rsidP="00A876E0">
            <w:pPr>
              <w:bidi/>
              <w:jc w:val="center"/>
              <w:rPr>
                <w:sz w:val="24"/>
                <w:szCs w:val="24"/>
                <w:rtl/>
              </w:rPr>
            </w:pPr>
            <w:r>
              <w:rPr>
                <w:rFonts w:hint="cs"/>
                <w:sz w:val="24"/>
                <w:szCs w:val="24"/>
                <w:rtl/>
              </w:rPr>
              <w:t xml:space="preserve">ב' שבט - </w:t>
            </w:r>
            <w:r w:rsidR="006130C7">
              <w:rPr>
                <w:rFonts w:hint="cs"/>
                <w:sz w:val="24"/>
                <w:szCs w:val="24"/>
                <w:rtl/>
              </w:rPr>
              <w:t>כ"ב</w:t>
            </w:r>
            <w:r>
              <w:rPr>
                <w:rFonts w:hint="cs"/>
                <w:sz w:val="24"/>
                <w:szCs w:val="24"/>
                <w:rtl/>
              </w:rPr>
              <w:t xml:space="preserve"> שבט</w:t>
            </w:r>
          </w:p>
          <w:p w:rsidR="00A876E0" w:rsidRDefault="00E42FC9" w:rsidP="00A876E0">
            <w:pPr>
              <w:bidi/>
              <w:jc w:val="center"/>
              <w:rPr>
                <w:sz w:val="24"/>
                <w:szCs w:val="24"/>
                <w:rtl/>
              </w:rPr>
            </w:pPr>
            <w:r>
              <w:rPr>
                <w:rFonts w:hint="cs"/>
                <w:sz w:val="24"/>
                <w:szCs w:val="24"/>
                <w:rtl/>
              </w:rPr>
              <w:t xml:space="preserve">13.1.13 </w:t>
            </w:r>
            <w:r>
              <w:rPr>
                <w:sz w:val="24"/>
                <w:szCs w:val="24"/>
                <w:rtl/>
              </w:rPr>
              <w:t>–</w:t>
            </w:r>
            <w:r>
              <w:rPr>
                <w:rFonts w:hint="cs"/>
                <w:sz w:val="24"/>
                <w:szCs w:val="24"/>
                <w:rtl/>
              </w:rPr>
              <w:t xml:space="preserve"> </w:t>
            </w:r>
            <w:r w:rsidR="006130C7">
              <w:rPr>
                <w:rFonts w:hint="cs"/>
                <w:sz w:val="24"/>
                <w:szCs w:val="24"/>
                <w:rtl/>
              </w:rPr>
              <w:t>2.2</w:t>
            </w:r>
            <w:r>
              <w:rPr>
                <w:rFonts w:hint="cs"/>
                <w:sz w:val="24"/>
                <w:szCs w:val="24"/>
                <w:rtl/>
              </w:rPr>
              <w:t>.13</w:t>
            </w:r>
          </w:p>
        </w:tc>
        <w:tc>
          <w:tcPr>
            <w:tcW w:w="2551" w:type="dxa"/>
            <w:vAlign w:val="center"/>
          </w:tcPr>
          <w:p w:rsidR="00A876E0" w:rsidRDefault="00F72317" w:rsidP="00A876E0">
            <w:pPr>
              <w:bidi/>
              <w:jc w:val="center"/>
              <w:rPr>
                <w:rFonts w:hint="cs"/>
                <w:sz w:val="24"/>
                <w:szCs w:val="24"/>
                <w:rtl/>
              </w:rPr>
            </w:pPr>
            <w:r>
              <w:rPr>
                <w:rFonts w:hint="cs"/>
                <w:sz w:val="24"/>
                <w:szCs w:val="24"/>
                <w:rtl/>
              </w:rPr>
              <w:t>בדיקת היתכנות ו</w:t>
            </w:r>
            <w:r w:rsidR="005463EF">
              <w:rPr>
                <w:rFonts w:hint="cs"/>
                <w:sz w:val="24"/>
                <w:szCs w:val="24"/>
                <w:rtl/>
              </w:rPr>
              <w:t>התאמת המערכת ל</w:t>
            </w:r>
            <w:r w:rsidR="005463EF" w:rsidRPr="005463EF">
              <w:rPr>
                <w:rFonts w:cs="Arial" w:hint="cs"/>
                <w:sz w:val="24"/>
                <w:szCs w:val="24"/>
                <w:rtl/>
              </w:rPr>
              <w:t>ארכיטקטורת</w:t>
            </w:r>
            <w:r w:rsidR="005463EF" w:rsidRPr="005463EF">
              <w:rPr>
                <w:rFonts w:cs="Arial"/>
                <w:sz w:val="24"/>
                <w:szCs w:val="24"/>
                <w:rtl/>
              </w:rPr>
              <w:t xml:space="preserve"> </w:t>
            </w:r>
            <w:r w:rsidR="005463EF" w:rsidRPr="005463EF">
              <w:rPr>
                <w:sz w:val="24"/>
                <w:szCs w:val="24"/>
              </w:rPr>
              <w:t>x86-64</w:t>
            </w:r>
          </w:p>
          <w:p w:rsidR="00F72317" w:rsidRDefault="00F72317" w:rsidP="00F72317">
            <w:pPr>
              <w:bidi/>
              <w:jc w:val="center"/>
              <w:rPr>
                <w:sz w:val="24"/>
                <w:szCs w:val="24"/>
                <w:rtl/>
              </w:rPr>
            </w:pPr>
            <w:r>
              <w:rPr>
                <w:rFonts w:hint="cs"/>
                <w:sz w:val="24"/>
                <w:szCs w:val="24"/>
                <w:rtl/>
              </w:rPr>
              <w:t>ומערכת לינוקס</w:t>
            </w:r>
          </w:p>
        </w:tc>
        <w:tc>
          <w:tcPr>
            <w:tcW w:w="1668" w:type="dxa"/>
            <w:vAlign w:val="center"/>
          </w:tcPr>
          <w:p w:rsidR="00A876E0" w:rsidRDefault="00A876E0" w:rsidP="00A876E0">
            <w:pPr>
              <w:bidi/>
              <w:jc w:val="center"/>
              <w:rPr>
                <w:sz w:val="24"/>
                <w:szCs w:val="24"/>
                <w:rtl/>
              </w:rPr>
            </w:pPr>
          </w:p>
        </w:tc>
      </w:tr>
      <w:tr w:rsidR="00870842" w:rsidTr="00C57361">
        <w:trPr>
          <w:trHeight w:val="880"/>
        </w:trPr>
        <w:tc>
          <w:tcPr>
            <w:tcW w:w="1971" w:type="dxa"/>
            <w:vAlign w:val="center"/>
          </w:tcPr>
          <w:p w:rsidR="00A876E0" w:rsidRDefault="00A876E0" w:rsidP="00A876E0">
            <w:pPr>
              <w:bidi/>
              <w:jc w:val="center"/>
              <w:rPr>
                <w:sz w:val="24"/>
                <w:szCs w:val="24"/>
                <w:rtl/>
              </w:rPr>
            </w:pPr>
          </w:p>
        </w:tc>
        <w:tc>
          <w:tcPr>
            <w:tcW w:w="2423" w:type="dxa"/>
            <w:vAlign w:val="center"/>
          </w:tcPr>
          <w:p w:rsidR="00A876E0" w:rsidRDefault="00A876E0" w:rsidP="00A876E0">
            <w:pPr>
              <w:bidi/>
              <w:jc w:val="center"/>
              <w:rPr>
                <w:sz w:val="24"/>
                <w:szCs w:val="24"/>
                <w:rtl/>
              </w:rPr>
            </w:pPr>
          </w:p>
        </w:tc>
        <w:tc>
          <w:tcPr>
            <w:tcW w:w="2551" w:type="dxa"/>
            <w:vAlign w:val="center"/>
          </w:tcPr>
          <w:p w:rsidR="00A876E0" w:rsidRDefault="00F72317" w:rsidP="00F72317">
            <w:pPr>
              <w:bidi/>
              <w:jc w:val="center"/>
              <w:rPr>
                <w:sz w:val="24"/>
                <w:szCs w:val="24"/>
                <w:rtl/>
              </w:rPr>
            </w:pPr>
            <w:r>
              <w:rPr>
                <w:rFonts w:hint="cs"/>
                <w:sz w:val="24"/>
                <w:szCs w:val="24"/>
                <w:rtl/>
              </w:rPr>
              <w:t>בדיקת אפשרויות</w:t>
            </w:r>
            <w:r>
              <w:rPr>
                <w:rFonts w:ascii="Arial" w:hAnsi="Arial" w:cs="Arial" w:hint="cs"/>
                <w:sz w:val="24"/>
                <w:szCs w:val="24"/>
                <w:rtl/>
              </w:rPr>
              <w:t xml:space="preserve"> </w:t>
            </w:r>
            <w:r>
              <w:rPr>
                <w:rFonts w:ascii="Arial" w:hAnsi="Arial" w:cs="Arial" w:hint="cs"/>
                <w:sz w:val="24"/>
                <w:szCs w:val="24"/>
              </w:rPr>
              <w:t>GUI</w:t>
            </w:r>
            <w:r>
              <w:rPr>
                <w:rFonts w:ascii="Arial" w:hAnsi="Arial" w:cs="Arial" w:hint="cs"/>
                <w:sz w:val="24"/>
                <w:szCs w:val="24"/>
                <w:rtl/>
              </w:rPr>
              <w:t>, ה</w:t>
            </w:r>
            <w:r>
              <w:rPr>
                <w:rFonts w:ascii="Arial" w:hAnsi="Arial" w:cs="Arial"/>
                <w:sz w:val="24"/>
                <w:szCs w:val="24"/>
              </w:rPr>
              <w:t>שוואה</w:t>
            </w:r>
            <w:r>
              <w:rPr>
                <w:rFonts w:ascii="Arial" w:hAnsi="Arial" w:cs="Arial" w:hint="cs"/>
                <w:sz w:val="24"/>
                <w:szCs w:val="24"/>
                <w:rtl/>
              </w:rPr>
              <w:t xml:space="preserve"> ובחירת המתאים ביותר</w:t>
            </w:r>
          </w:p>
        </w:tc>
        <w:tc>
          <w:tcPr>
            <w:tcW w:w="1668" w:type="dxa"/>
            <w:vAlign w:val="center"/>
          </w:tcPr>
          <w:p w:rsidR="00A876E0" w:rsidRDefault="00A876E0" w:rsidP="00A876E0">
            <w:pPr>
              <w:bidi/>
              <w:jc w:val="center"/>
              <w:rPr>
                <w:sz w:val="24"/>
                <w:szCs w:val="24"/>
                <w:rtl/>
              </w:rPr>
            </w:pPr>
          </w:p>
        </w:tc>
      </w:tr>
      <w:tr w:rsidR="00870842" w:rsidTr="00C57361">
        <w:trPr>
          <w:trHeight w:val="880"/>
        </w:trPr>
        <w:tc>
          <w:tcPr>
            <w:tcW w:w="1971" w:type="dxa"/>
            <w:vAlign w:val="center"/>
          </w:tcPr>
          <w:p w:rsidR="00A876E0" w:rsidRDefault="00A876E0" w:rsidP="00A876E0">
            <w:pPr>
              <w:bidi/>
              <w:jc w:val="center"/>
              <w:rPr>
                <w:sz w:val="24"/>
                <w:szCs w:val="24"/>
                <w:rtl/>
              </w:rPr>
            </w:pPr>
          </w:p>
        </w:tc>
        <w:tc>
          <w:tcPr>
            <w:tcW w:w="2423" w:type="dxa"/>
            <w:vAlign w:val="center"/>
          </w:tcPr>
          <w:p w:rsidR="00A876E0" w:rsidRDefault="00A876E0" w:rsidP="00A876E0">
            <w:pPr>
              <w:bidi/>
              <w:jc w:val="center"/>
              <w:rPr>
                <w:sz w:val="24"/>
                <w:szCs w:val="24"/>
                <w:rtl/>
              </w:rPr>
            </w:pPr>
          </w:p>
        </w:tc>
        <w:tc>
          <w:tcPr>
            <w:tcW w:w="2551" w:type="dxa"/>
            <w:vAlign w:val="center"/>
          </w:tcPr>
          <w:p w:rsidR="00A876E0" w:rsidRPr="00F72317" w:rsidRDefault="00F72317" w:rsidP="00A876E0">
            <w:pPr>
              <w:bidi/>
              <w:jc w:val="center"/>
              <w:rPr>
                <w:rFonts w:ascii="Arial" w:hAnsi="Arial" w:cs="Arial" w:hint="cs"/>
                <w:sz w:val="24"/>
                <w:szCs w:val="24"/>
                <w:rtl/>
              </w:rPr>
            </w:pPr>
            <w:r>
              <w:rPr>
                <w:rFonts w:ascii="Arial" w:hAnsi="Arial" w:cs="Arial" w:hint="cs"/>
                <w:sz w:val="24"/>
                <w:szCs w:val="24"/>
                <w:rtl/>
              </w:rPr>
              <w:t xml:space="preserve">בניית ה </w:t>
            </w:r>
            <w:r>
              <w:rPr>
                <w:rFonts w:ascii="Arial" w:hAnsi="Arial" w:cs="Arial" w:hint="cs"/>
                <w:sz w:val="24"/>
                <w:szCs w:val="24"/>
              </w:rPr>
              <w:t>GUI</w:t>
            </w:r>
            <w:r>
              <w:rPr>
                <w:rFonts w:ascii="Arial" w:hAnsi="Arial" w:cs="Arial" w:hint="cs"/>
                <w:sz w:val="24"/>
                <w:szCs w:val="24"/>
                <w:rtl/>
              </w:rPr>
              <w:t xml:space="preserve"> הנבחר</w:t>
            </w:r>
          </w:p>
        </w:tc>
        <w:tc>
          <w:tcPr>
            <w:tcW w:w="1668" w:type="dxa"/>
            <w:vAlign w:val="center"/>
          </w:tcPr>
          <w:p w:rsidR="00A876E0" w:rsidRDefault="00A876E0" w:rsidP="00A876E0">
            <w:pPr>
              <w:bidi/>
              <w:jc w:val="center"/>
              <w:rPr>
                <w:sz w:val="24"/>
                <w:szCs w:val="24"/>
                <w:rtl/>
              </w:rPr>
            </w:pPr>
          </w:p>
        </w:tc>
      </w:tr>
      <w:tr w:rsidR="00F72317" w:rsidTr="00C57361">
        <w:trPr>
          <w:trHeight w:val="880"/>
        </w:trPr>
        <w:tc>
          <w:tcPr>
            <w:tcW w:w="1971" w:type="dxa"/>
            <w:vAlign w:val="center"/>
          </w:tcPr>
          <w:p w:rsidR="00F72317" w:rsidRDefault="00F72317" w:rsidP="00A876E0">
            <w:pPr>
              <w:bidi/>
              <w:jc w:val="center"/>
              <w:rPr>
                <w:sz w:val="24"/>
                <w:szCs w:val="24"/>
                <w:rtl/>
              </w:rPr>
            </w:pPr>
          </w:p>
        </w:tc>
        <w:tc>
          <w:tcPr>
            <w:tcW w:w="2423" w:type="dxa"/>
            <w:vAlign w:val="center"/>
          </w:tcPr>
          <w:p w:rsidR="00F72317" w:rsidRDefault="00F72317" w:rsidP="00A876E0">
            <w:pPr>
              <w:bidi/>
              <w:jc w:val="center"/>
              <w:rPr>
                <w:sz w:val="24"/>
                <w:szCs w:val="24"/>
                <w:rtl/>
              </w:rPr>
            </w:pPr>
          </w:p>
        </w:tc>
        <w:tc>
          <w:tcPr>
            <w:tcW w:w="2551" w:type="dxa"/>
            <w:vAlign w:val="center"/>
          </w:tcPr>
          <w:p w:rsidR="00F72317" w:rsidRDefault="00F72317" w:rsidP="00A876E0">
            <w:pPr>
              <w:bidi/>
              <w:jc w:val="center"/>
              <w:rPr>
                <w:rFonts w:hint="cs"/>
                <w:sz w:val="24"/>
                <w:szCs w:val="24"/>
                <w:rtl/>
              </w:rPr>
            </w:pPr>
            <w:r w:rsidRPr="00C237FD">
              <w:rPr>
                <w:rFonts w:cs="Arial" w:hint="cs"/>
                <w:sz w:val="24"/>
                <w:szCs w:val="24"/>
                <w:rtl/>
              </w:rPr>
              <w:t>כתיבת</w:t>
            </w:r>
            <w:r w:rsidRPr="00C237FD">
              <w:rPr>
                <w:rFonts w:cs="Arial"/>
                <w:sz w:val="24"/>
                <w:szCs w:val="24"/>
                <w:rtl/>
              </w:rPr>
              <w:t xml:space="preserve"> </w:t>
            </w:r>
            <w:r w:rsidRPr="00C237FD">
              <w:rPr>
                <w:rFonts w:cs="Arial" w:hint="cs"/>
                <w:sz w:val="24"/>
                <w:szCs w:val="24"/>
                <w:rtl/>
              </w:rPr>
              <w:t>יישומים</w:t>
            </w:r>
            <w:r w:rsidRPr="00C237FD">
              <w:rPr>
                <w:rFonts w:cs="Arial"/>
                <w:sz w:val="24"/>
                <w:szCs w:val="24"/>
                <w:rtl/>
              </w:rPr>
              <w:t xml:space="preserve"> </w:t>
            </w:r>
            <w:r w:rsidRPr="00C237FD">
              <w:rPr>
                <w:rFonts w:cs="Arial" w:hint="cs"/>
                <w:sz w:val="24"/>
                <w:szCs w:val="24"/>
                <w:rtl/>
              </w:rPr>
              <w:t>וחקר</w:t>
            </w:r>
            <w:r w:rsidRPr="00C237FD">
              <w:rPr>
                <w:rFonts w:cs="Arial"/>
                <w:sz w:val="24"/>
                <w:szCs w:val="24"/>
                <w:rtl/>
              </w:rPr>
              <w:t xml:space="preserve"> </w:t>
            </w:r>
            <w:r w:rsidRPr="00C237FD">
              <w:rPr>
                <w:rFonts w:cs="Arial" w:hint="cs"/>
                <w:sz w:val="24"/>
                <w:szCs w:val="24"/>
                <w:rtl/>
              </w:rPr>
              <w:t>תוצאות</w:t>
            </w:r>
          </w:p>
        </w:tc>
        <w:tc>
          <w:tcPr>
            <w:tcW w:w="1668" w:type="dxa"/>
            <w:vAlign w:val="center"/>
          </w:tcPr>
          <w:p w:rsidR="00F72317" w:rsidRDefault="00F72317" w:rsidP="00A876E0">
            <w:pPr>
              <w:bidi/>
              <w:jc w:val="center"/>
              <w:rPr>
                <w:sz w:val="24"/>
                <w:szCs w:val="24"/>
                <w:rtl/>
              </w:rPr>
            </w:pPr>
          </w:p>
        </w:tc>
      </w:tr>
      <w:tr w:rsidR="00870842" w:rsidTr="00C57361">
        <w:trPr>
          <w:trHeight w:val="880"/>
        </w:trPr>
        <w:tc>
          <w:tcPr>
            <w:tcW w:w="1971" w:type="dxa"/>
            <w:vAlign w:val="center"/>
          </w:tcPr>
          <w:p w:rsidR="00A876E0" w:rsidRDefault="00A876E0" w:rsidP="00A876E0">
            <w:pPr>
              <w:bidi/>
              <w:jc w:val="center"/>
              <w:rPr>
                <w:sz w:val="24"/>
                <w:szCs w:val="24"/>
                <w:rtl/>
              </w:rPr>
            </w:pPr>
          </w:p>
        </w:tc>
        <w:tc>
          <w:tcPr>
            <w:tcW w:w="2423" w:type="dxa"/>
            <w:vAlign w:val="center"/>
          </w:tcPr>
          <w:p w:rsidR="00A876E0" w:rsidRDefault="00A876E0" w:rsidP="00A876E0">
            <w:pPr>
              <w:bidi/>
              <w:jc w:val="center"/>
              <w:rPr>
                <w:sz w:val="24"/>
                <w:szCs w:val="24"/>
                <w:rtl/>
              </w:rPr>
            </w:pPr>
          </w:p>
        </w:tc>
        <w:tc>
          <w:tcPr>
            <w:tcW w:w="2551" w:type="dxa"/>
            <w:vAlign w:val="center"/>
          </w:tcPr>
          <w:p w:rsidR="00A876E0" w:rsidRDefault="00C237FD" w:rsidP="00A876E0">
            <w:pPr>
              <w:bidi/>
              <w:jc w:val="center"/>
              <w:rPr>
                <w:sz w:val="24"/>
                <w:szCs w:val="24"/>
                <w:rtl/>
              </w:rPr>
            </w:pPr>
            <w:r>
              <w:rPr>
                <w:rFonts w:cs="Arial" w:hint="cs"/>
                <w:sz w:val="24"/>
                <w:szCs w:val="24"/>
                <w:rtl/>
              </w:rPr>
              <w:t>כתיבת דו"ח ומצגת</w:t>
            </w:r>
          </w:p>
        </w:tc>
        <w:tc>
          <w:tcPr>
            <w:tcW w:w="1668" w:type="dxa"/>
            <w:vAlign w:val="center"/>
          </w:tcPr>
          <w:p w:rsidR="00A876E0" w:rsidRDefault="00A876E0" w:rsidP="00A876E0">
            <w:pPr>
              <w:bidi/>
              <w:jc w:val="center"/>
              <w:rPr>
                <w:sz w:val="24"/>
                <w:szCs w:val="24"/>
                <w:rtl/>
              </w:rPr>
            </w:pPr>
          </w:p>
        </w:tc>
      </w:tr>
    </w:tbl>
    <w:p w:rsidR="0027289A" w:rsidRDefault="0027289A" w:rsidP="00870842">
      <w:pPr>
        <w:bidi/>
        <w:rPr>
          <w:sz w:val="24"/>
          <w:szCs w:val="24"/>
          <w:rtl/>
        </w:rPr>
      </w:pPr>
    </w:p>
    <w:p w:rsidR="0027289A" w:rsidRDefault="0027289A">
      <w:pPr>
        <w:rPr>
          <w:sz w:val="24"/>
          <w:szCs w:val="24"/>
          <w:rtl/>
        </w:rPr>
      </w:pPr>
      <w:r>
        <w:rPr>
          <w:sz w:val="24"/>
          <w:szCs w:val="24"/>
          <w:rtl/>
        </w:rPr>
        <w:br w:type="page"/>
      </w:r>
    </w:p>
    <w:p w:rsidR="00A876E0" w:rsidRDefault="00203CC9" w:rsidP="00A876E0">
      <w:pPr>
        <w:pStyle w:val="a3"/>
        <w:bidi/>
        <w:rPr>
          <w:rFonts w:cs="David"/>
          <w:rtl/>
        </w:rPr>
      </w:pPr>
      <w:r>
        <w:rPr>
          <w:rFonts w:cs="David" w:hint="cs"/>
          <w:sz w:val="26"/>
          <w:rtl/>
        </w:rPr>
        <w:lastRenderedPageBreak/>
        <w:t>תוכן עניינים משוער</w:t>
      </w:r>
      <w:r w:rsidR="005463EF" w:rsidRPr="005463EF">
        <w:rPr>
          <w:rFonts w:cs="David" w:hint="cs"/>
          <w:rtl/>
        </w:rPr>
        <w:t xml:space="preserve"> </w:t>
      </w:r>
      <w:r w:rsidR="0027289A" w:rsidRPr="005463EF">
        <w:rPr>
          <w:rFonts w:cs="David" w:hint="cs"/>
          <w:rtl/>
        </w:rPr>
        <w:t xml:space="preserve">לפרויקט </w:t>
      </w:r>
      <w:r w:rsidR="0027289A" w:rsidRPr="005463EF">
        <w:rPr>
          <w:rFonts w:cs="David"/>
        </w:rPr>
        <w:t>WinSMARTS</w:t>
      </w:r>
    </w:p>
    <w:p w:rsidR="00870842" w:rsidRDefault="00870842" w:rsidP="00870842">
      <w:pPr>
        <w:bidi/>
        <w:rPr>
          <w:sz w:val="24"/>
          <w:szCs w:val="24"/>
          <w:rtl/>
        </w:rPr>
      </w:pPr>
    </w:p>
    <w:p w:rsidR="00203CC9" w:rsidRDefault="00203CC9" w:rsidP="00203CC9">
      <w:pPr>
        <w:bidi/>
        <w:rPr>
          <w:sz w:val="24"/>
          <w:szCs w:val="24"/>
          <w:rtl/>
        </w:rPr>
      </w:pPr>
    </w:p>
    <w:p w:rsidR="005463EF" w:rsidRDefault="005463EF" w:rsidP="005463EF">
      <w:pPr>
        <w:bidi/>
        <w:rPr>
          <w:rFonts w:cs="David"/>
          <w:sz w:val="26"/>
          <w:rtl/>
        </w:rPr>
      </w:pPr>
      <w:r>
        <w:rPr>
          <w:rFonts w:cs="David" w:hint="cs"/>
          <w:sz w:val="26"/>
          <w:rtl/>
        </w:rPr>
        <w:t>הוראות למילוי חלק זה :</w:t>
      </w:r>
    </w:p>
    <w:p w:rsidR="005463EF" w:rsidRDefault="005463EF" w:rsidP="005463EF">
      <w:pPr>
        <w:bidi/>
        <w:rPr>
          <w:rFonts w:cs="David"/>
          <w:sz w:val="26"/>
          <w:rtl/>
        </w:rPr>
      </w:pPr>
      <w:r>
        <w:rPr>
          <w:rFonts w:cs="David" w:hint="cs"/>
          <w:sz w:val="26"/>
          <w:rtl/>
        </w:rPr>
        <w:t>הסטודנט אמור לכתוב “דוח תכנון ראשוני” תוך התייעצות עם מנחה הפרויקט. דו"ח זה מהווה שלד של הדו"ח הסופי וניתן להתייחס אליו כבסיס לשינויים. הדו"ח ייכתב לפי "הוראות לכתיבת דו"ח פרויקט" (ראה להלן) ויצוין בו איזה חלקים טרם הושלמו. דו”ח תכנון ראשוני צריך להיות מלא ושלם עד וכולל סעיף 3 - "תכנון העבודה" ויכלול גם את סעיף 8 - "ביבליוגרפיה" ו-</w:t>
      </w:r>
      <w:r>
        <w:rPr>
          <w:rFonts w:cs="David"/>
          <w:sz w:val="26"/>
        </w:rPr>
        <w:t>Abstract</w:t>
      </w:r>
      <w:r>
        <w:rPr>
          <w:rFonts w:cs="David" w:hint="cs"/>
          <w:sz w:val="26"/>
          <w:rtl/>
        </w:rPr>
        <w:t xml:space="preserve"> (תקציר באנגלית). הדו"ח יכלול בנספח, לוח זמנים מפורט. הגשת “דו”ח תכנון ראשוני” הינה תנאי להמשך ביצוע הפרויקט. הסטודנט יקבל הערות על הדו"ח ויעשה תיקונים בהתאם. דו"ח התכנון הראשוני מהווה 10% מציון הפרויקט. סטודנט שלא יגיש “דו”ח תכנון ראשוני” כמפורט בהמשך, (א) יפסיד את זכותו להשתמש במחשבי חדר הפרויקטים לצורך ביצוע הפרויקט, עד להשלמת דו"ח זה. (ב) יופחתו נקודות מציונו בהתאם לטבלה דלעיל.</w:t>
      </w:r>
    </w:p>
    <w:p w:rsidR="005463EF" w:rsidRPr="00D7503F" w:rsidRDefault="005463EF" w:rsidP="005463EF">
      <w:pPr>
        <w:bidi/>
        <w:rPr>
          <w:sz w:val="24"/>
          <w:szCs w:val="24"/>
          <w:rtl/>
        </w:rPr>
      </w:pPr>
    </w:p>
    <w:sectPr w:rsidR="005463EF" w:rsidRPr="00D7503F" w:rsidSect="00F360FA">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220BA9"/>
    <w:multiLevelType w:val="hybridMultilevel"/>
    <w:tmpl w:val="FA984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76804"/>
    <w:rsid w:val="00140C7D"/>
    <w:rsid w:val="001474D0"/>
    <w:rsid w:val="001A048D"/>
    <w:rsid w:val="001B7A86"/>
    <w:rsid w:val="001F6100"/>
    <w:rsid w:val="00203CC9"/>
    <w:rsid w:val="00211DDF"/>
    <w:rsid w:val="0027289A"/>
    <w:rsid w:val="00360670"/>
    <w:rsid w:val="004D7AA6"/>
    <w:rsid w:val="005463EF"/>
    <w:rsid w:val="00565369"/>
    <w:rsid w:val="005E2583"/>
    <w:rsid w:val="006130C7"/>
    <w:rsid w:val="00622FDD"/>
    <w:rsid w:val="00636FC6"/>
    <w:rsid w:val="006B66FC"/>
    <w:rsid w:val="006C1565"/>
    <w:rsid w:val="0079532C"/>
    <w:rsid w:val="00866301"/>
    <w:rsid w:val="00870842"/>
    <w:rsid w:val="008A55C3"/>
    <w:rsid w:val="00915ABD"/>
    <w:rsid w:val="00A377B6"/>
    <w:rsid w:val="00A76804"/>
    <w:rsid w:val="00A876E0"/>
    <w:rsid w:val="00A87A11"/>
    <w:rsid w:val="00BF059F"/>
    <w:rsid w:val="00C237FD"/>
    <w:rsid w:val="00C57361"/>
    <w:rsid w:val="00D04542"/>
    <w:rsid w:val="00D7503F"/>
    <w:rsid w:val="00E42FC9"/>
    <w:rsid w:val="00E605DE"/>
    <w:rsid w:val="00F242A4"/>
    <w:rsid w:val="00F360FA"/>
    <w:rsid w:val="00F72317"/>
    <w:rsid w:val="00F76BB0"/>
    <w:rsid w:val="00FB6F96"/>
    <w:rsid w:val="00FE44A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0FA"/>
  </w:style>
  <w:style w:type="paragraph" w:styleId="1">
    <w:name w:val="heading 1"/>
    <w:basedOn w:val="a"/>
    <w:next w:val="a"/>
    <w:link w:val="10"/>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תואר תו"/>
    <w:basedOn w:val="a0"/>
    <w:link w:val="a3"/>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10">
    <w:name w:val="כותרת 1 תו"/>
    <w:basedOn w:val="a0"/>
    <w:link w:val="1"/>
    <w:uiPriority w:val="9"/>
    <w:rsid w:val="001F6100"/>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1474D0"/>
    <w:pPr>
      <w:ind w:left="720"/>
      <w:contextualSpacing/>
    </w:pPr>
  </w:style>
  <w:style w:type="paragraph" w:styleId="a6">
    <w:name w:val="Subtitle"/>
    <w:basedOn w:val="a"/>
    <w:next w:val="a"/>
    <w:link w:val="a7"/>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כותרת משנה תו"/>
    <w:basedOn w:val="a0"/>
    <w:link w:val="a6"/>
    <w:uiPriority w:val="11"/>
    <w:rsid w:val="001B7A86"/>
    <w:rPr>
      <w:rFonts w:asciiTheme="majorHAnsi" w:eastAsiaTheme="majorEastAsia" w:hAnsiTheme="majorHAnsi" w:cstheme="majorBidi"/>
      <w:i/>
      <w:iCs/>
      <w:color w:val="4F81BD" w:themeColor="accent1"/>
      <w:spacing w:val="15"/>
      <w:sz w:val="24"/>
      <w:szCs w:val="24"/>
    </w:rPr>
  </w:style>
  <w:style w:type="paragraph" w:styleId="a8">
    <w:name w:val="Balloon Text"/>
    <w:basedOn w:val="a"/>
    <w:link w:val="a9"/>
    <w:uiPriority w:val="99"/>
    <w:semiHidden/>
    <w:unhideWhenUsed/>
    <w:rsid w:val="00915ABD"/>
    <w:pPr>
      <w:spacing w:after="0" w:line="240" w:lineRule="auto"/>
    </w:pPr>
    <w:rPr>
      <w:rFonts w:ascii="Tahoma" w:hAnsi="Tahoma" w:cs="Tahoma"/>
      <w:sz w:val="16"/>
      <w:szCs w:val="16"/>
    </w:rPr>
  </w:style>
  <w:style w:type="character" w:customStyle="1" w:styleId="a9">
    <w:name w:val="טקסט בלונים תו"/>
    <w:basedOn w:val="a0"/>
    <w:link w:val="a8"/>
    <w:uiPriority w:val="99"/>
    <w:semiHidden/>
    <w:rsid w:val="00915ABD"/>
    <w:rPr>
      <w:rFonts w:ascii="Tahoma" w:hAnsi="Tahoma" w:cs="Tahoma"/>
      <w:sz w:val="16"/>
      <w:szCs w:val="16"/>
    </w:rPr>
  </w:style>
  <w:style w:type="table" w:styleId="aa">
    <w:name w:val="Table Grid"/>
    <w:basedOn w:val="a1"/>
    <w:uiPriority w:val="59"/>
    <w:rsid w:val="008708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F61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61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610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F61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74D0"/>
    <w:pPr>
      <w:ind w:left="720"/>
      <w:contextualSpacing/>
    </w:pPr>
  </w:style>
  <w:style w:type="paragraph" w:styleId="Subtitle">
    <w:name w:val="Subtitle"/>
    <w:basedOn w:val="Normal"/>
    <w:next w:val="Normal"/>
    <w:link w:val="SubtitleChar"/>
    <w:uiPriority w:val="11"/>
    <w:qFormat/>
    <w:rsid w:val="001B7A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7A8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1100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19D94B-8C67-46C3-AFCE-F87D13671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4</Pages>
  <Words>734</Words>
  <Characters>3674</Characters>
  <Application>Microsoft Office Word</Application>
  <DocSecurity>0</DocSecurity>
  <Lines>30</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ברוך בורשטיין</dc:creator>
  <cp:keywords/>
  <dc:description/>
  <cp:lastModifiedBy>user</cp:lastModifiedBy>
  <cp:revision>13</cp:revision>
  <dcterms:created xsi:type="dcterms:W3CDTF">2012-12-25T19:14:00Z</dcterms:created>
  <dcterms:modified xsi:type="dcterms:W3CDTF">2013-01-21T06:09:00Z</dcterms:modified>
</cp:coreProperties>
</file>